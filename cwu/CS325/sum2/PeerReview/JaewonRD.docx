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sz w:val="24"/>
          <w:szCs w:val="24"/>
        </w:rPr>
      </w:pPr>
      <w:r>
        <w:rPr>
          <w:rFonts w:cs="Times New Roman" w:ascii="Times New Roman" w:hAnsi="Times New Roman"/>
          <w:sz w:val="24"/>
          <w:szCs w:val="24"/>
        </w:rPr>
        <w:t>Jaewon Heo</w:t>
      </w:r>
    </w:p>
    <w:p>
      <w:pPr>
        <w:pStyle w:val="Normal"/>
        <w:rPr>
          <w:rFonts w:ascii="Times New Roman" w:hAnsi="Times New Roman" w:cs="Times New Roman"/>
          <w:sz w:val="24"/>
          <w:szCs w:val="24"/>
        </w:rPr>
      </w:pPr>
      <w:r>
        <w:rPr>
          <w:rFonts w:cs="Times New Roman" w:ascii="Times New Roman" w:hAnsi="Times New Roman"/>
          <w:sz w:val="24"/>
          <w:szCs w:val="24"/>
        </w:rPr>
        <w:t>CS 325</w:t>
      </w:r>
    </w:p>
    <w:p>
      <w:pPr>
        <w:pStyle w:val="Normal"/>
        <w:rPr>
          <w:rFonts w:ascii="Times New Roman" w:hAnsi="Times New Roman" w:cs="Times New Roman"/>
          <w:sz w:val="24"/>
          <w:szCs w:val="24"/>
        </w:rPr>
      </w:pPr>
      <w:r>
        <w:rPr>
          <w:rFonts w:cs="Times New Roman" w:ascii="Times New Roman" w:hAnsi="Times New Roman"/>
          <w:sz w:val="24"/>
          <w:szCs w:val="24"/>
        </w:rPr>
        <w:t>1/17/2022</w:t>
      </w:r>
    </w:p>
    <w:p>
      <w:pPr>
        <w:pStyle w:val="Normal"/>
        <w:rPr>
          <w:rFonts w:ascii="Times New Roman" w:hAnsi="Times New Roman" w:cs="Times New Roman"/>
          <w:sz w:val="24"/>
          <w:szCs w:val="24"/>
        </w:rPr>
      </w:pPr>
      <w:r>
        <w:rPr>
          <w:rFonts w:cs="Times New Roman" w:ascii="Times New Roman" w:hAnsi="Times New Roman"/>
          <w:sz w:val="24"/>
          <w:szCs w:val="24"/>
        </w:rPr>
        <w:t>Lab2</w:t>
      </w:r>
    </w:p>
    <w:p>
      <w:pPr>
        <w:pStyle w:val="Normal"/>
        <w:jc w:val="center"/>
        <w:rPr>
          <w:rFonts w:ascii="Times New Roman" w:hAnsi="Times New Roman" w:cs="Times New Roman"/>
          <w:sz w:val="24"/>
          <w:szCs w:val="24"/>
        </w:rPr>
      </w:pPr>
      <w:r>
        <w:rPr>
          <w:rFonts w:cs="Times New Roman" w:ascii="Times New Roman" w:hAnsi="Times New Roman"/>
          <w:sz w:val="24"/>
          <w:szCs w:val="24"/>
        </w:rPr>
        <w:t>Summary – Lab 2</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del w:id="1" w:author="Unknown Author" w:date="2022-01-21T17:40:30Z"/>
        </w:rPr>
      </w:pPr>
      <w:commentRangeStart w:id="0"/>
      <w:r>
        <w:rPr>
          <w:rFonts w:cs="Times New Roman" w:ascii="Times New Roman" w:hAnsi="Times New Roman"/>
          <w:sz w:val="24"/>
          <w:szCs w:val="24"/>
        </w:rPr>
        <w:t>This is a summary of IEEE Recommended Practice for Software Requirements Specifications sponsored by Software Engineering Standards Committee of the IEEE Computer Society</w:t>
      </w:r>
      <w:r>
        <w:rPr>
          <w:rFonts w:cs="Times New Roman" w:ascii="Times New Roman" w:hAnsi="Times New Roman"/>
          <w:sz w:val="24"/>
          <w:szCs w:val="24"/>
        </w:rPr>
      </w:r>
      <w:commentRangeEnd w:id="0"/>
      <w:r>
        <w:commentReference w:id="0"/>
      </w:r>
      <w:r>
        <w:rPr>
          <w:rFonts w:cs="Times New Roman" w:ascii="Times New Roman" w:hAnsi="Times New Roman"/>
          <w:sz w:val="24"/>
          <w:szCs w:val="24"/>
        </w:rPr>
        <w:t xml:space="preserve">. </w:t>
      </w:r>
      <w:commentRangeStart w:id="1"/>
      <w:r>
        <w:rPr>
          <w:rFonts w:cs="Times New Roman" w:ascii="Times New Roman" w:hAnsi="Times New Roman"/>
          <w:sz w:val="24"/>
          <w:szCs w:val="24"/>
        </w:rPr>
        <w:t>This document helps Software customers describe their requirements accurately and helps software suppliers understand what customers’ needs are</w:t>
      </w:r>
      <w:r>
        <w:rPr>
          <w:rFonts w:cs="Times New Roman" w:ascii="Times New Roman" w:hAnsi="Times New Roman"/>
          <w:sz w:val="24"/>
          <w:szCs w:val="24"/>
        </w:rPr>
      </w:r>
      <w:commentRangeEnd w:id="1"/>
      <w:r>
        <w:commentReference w:id="1"/>
      </w:r>
      <w:r>
        <w:rPr>
          <w:rFonts w:cs="Times New Roman" w:ascii="Times New Roman" w:hAnsi="Times New Roman"/>
          <w:sz w:val="24"/>
          <w:szCs w:val="24"/>
        </w:rPr>
        <w:t>. This practice describes recommended approaches for the specification of software requirements into five sections which are the scope of this recommended practice, lists of references of other standards, definitions of specific terms used, background information for writing a good software requirements specification (SRS), and discussion of essential parts of an SRS. References of this practice provided and could be seen at the original document.</w:t>
      </w:r>
      <w:del w:id="0" w:author="Unknown Author" w:date="2022-01-21T17:40:30Z">
        <w:r>
          <w:rPr>
            <w:rFonts w:cs="Times New Roman" w:ascii="Times New Roman" w:hAnsi="Times New Roman"/>
            <w:sz w:val="24"/>
            <w:szCs w:val="24"/>
          </w:rPr>
          <w:delText xml:space="preserve"> </w:delText>
        </w:r>
      </w:del>
    </w:p>
    <w:p>
      <w:pPr>
        <w:pStyle w:val="Normal"/>
        <w:spacing w:lineRule="auto" w:line="480"/>
        <w:ind w:firstLine="720"/>
        <w:rPr>
          <w:rFonts w:ascii="Times New Roman" w:hAnsi="Times New Roman" w:cs="Times New Roman"/>
          <w:sz w:val="24"/>
          <w:szCs w:val="24"/>
        </w:rPr>
      </w:pPr>
      <w:ins w:id="2" w:author="Unknown Author" w:date="2022-01-21T17:36:52Z">
        <w:commentRangeStart w:id="2"/>
        <w:r>
          <w:rPr>
            <w:rFonts w:cs="Times New Roman" w:ascii="Times New Roman" w:hAnsi="Times New Roman"/>
            <w:sz w:val="24"/>
            <w:szCs w:val="24"/>
          </w:rPr>
          <w:t>An SRS is useful for s</w:t>
        </w:r>
      </w:ins>
      <w:ins w:id="3" w:author="Unknown Author" w:date="2022-01-21T17:37:00Z">
        <w:r>
          <w:rPr>
            <w:rFonts w:cs="Times New Roman" w:ascii="Times New Roman" w:hAnsi="Times New Roman"/>
            <w:sz w:val="24"/>
            <w:szCs w:val="24"/>
          </w:rPr>
          <w:t xml:space="preserve">oftware that has yet to be developed. </w:t>
        </w:r>
      </w:ins>
      <w:del w:id="4" w:author="Unknown Author" w:date="2022-01-21T17:36:52Z">
        <w:r>
          <w:rPr>
            <w:rFonts w:cs="Times New Roman" w:ascii="Times New Roman" w:hAnsi="Times New Roman"/>
            <w:sz w:val="24"/>
            <w:szCs w:val="24"/>
          </w:rPr>
          <w:delText>This document is showing how a software to be developed, also can be a guidance for selecting on merchandized software</w:delText>
        </w:r>
      </w:del>
      <w:del w:id="5" w:author="Unknown Author" w:date="2022-01-21T18:03:46Z">
        <w:r>
          <w:rPr>
            <w:rFonts w:cs="Times New Roman" w:ascii="Times New Roman" w:hAnsi="Times New Roman"/>
            <w:sz w:val="24"/>
            <w:szCs w:val="24"/>
          </w:rPr>
          <w:delText>.</w:delText>
        </w:r>
      </w:del>
      <w:r>
        <w:rPr>
          <w:rFonts w:cs="Times New Roman" w:ascii="Times New Roman" w:hAnsi="Times New Roman"/>
          <w:sz w:val="24"/>
          <w:szCs w:val="24"/>
        </w:rPr>
      </w:r>
      <w:commentRangeEnd w:id="2"/>
      <w:r>
        <w:commentReference w:id="2"/>
      </w:r>
      <w:r>
        <w:rPr>
          <w:rFonts w:cs="Times New Roman" w:ascii="Times New Roman" w:hAnsi="Times New Roman"/>
          <w:sz w:val="24"/>
          <w:szCs w:val="24"/>
        </w:rPr>
        <w:t xml:space="preserve"> However, applying </w:t>
      </w:r>
      <w:del w:id="6" w:author="Unknown Author" w:date="2022-01-21T17:40:55Z">
        <w:r>
          <w:rPr>
            <w:rFonts w:cs="Times New Roman" w:ascii="Times New Roman" w:hAnsi="Times New Roman"/>
            <w:sz w:val="24"/>
            <w:szCs w:val="24"/>
          </w:rPr>
          <w:delText>this</w:delText>
        </w:r>
      </w:del>
      <w:ins w:id="7" w:author="Unknown Author" w:date="2022-01-21T17:40:55Z">
        <w:r>
          <w:rPr>
            <w:rFonts w:cs="Times New Roman" w:ascii="Times New Roman" w:hAnsi="Times New Roman"/>
            <w:sz w:val="24"/>
            <w:szCs w:val="24"/>
          </w:rPr>
          <w:t>IEEE</w:t>
        </w:r>
      </w:ins>
      <w:ins w:id="8" w:author="Unknown Author" w:date="2022-01-21T17:40:55Z">
        <w:r>
          <w:rPr>
            <w:rFonts w:eastAsia="맑은 고딕" w:cs="Times New Roman" w:ascii="Times New Roman" w:hAnsi="Times New Roman" w:eastAsiaTheme="minorEastAsia"/>
            <w:color w:val="auto"/>
            <w:kern w:val="0"/>
            <w:sz w:val="24"/>
            <w:szCs w:val="24"/>
            <w:lang w:val="en-US" w:eastAsia="ko-KR" w:bidi="ar-SA"/>
          </w:rPr>
          <w:t>’s</w:t>
        </w:r>
      </w:ins>
      <w:r>
        <w:rPr>
          <w:rFonts w:cs="Times New Roman" w:ascii="Times New Roman" w:hAnsi="Times New Roman"/>
          <w:sz w:val="24"/>
          <w:szCs w:val="24"/>
        </w:rPr>
        <w:t xml:space="preserve"> recommendation</w:t>
      </w:r>
      <w:ins w:id="9" w:author="Unknown Author" w:date="2022-01-21T17:41:02Z">
        <w:r>
          <w:rPr>
            <w:rFonts w:eastAsia="맑은 고딕" w:cs="Times New Roman" w:ascii="Times New Roman" w:hAnsi="Times New Roman" w:eastAsiaTheme="minorEastAsia"/>
            <w:color w:val="auto"/>
            <w:kern w:val="0"/>
            <w:sz w:val="24"/>
            <w:szCs w:val="24"/>
            <w:lang w:val="en-US" w:eastAsia="ko-KR" w:bidi="ar-SA"/>
          </w:rPr>
          <w:t>s</w:t>
        </w:r>
      </w:ins>
      <w:r>
        <w:rPr>
          <w:rFonts w:cs="Times New Roman" w:ascii="Times New Roman" w:hAnsi="Times New Roman"/>
          <w:sz w:val="24"/>
          <w:szCs w:val="24"/>
        </w:rPr>
        <w:t xml:space="preserve"> to developed software is ineffective.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There are terms which provided to readers should consider when writing an SRS. The word contract is a legal document agreed between the customer and supplier. A contract includes technical and organizational requirements, cost, and schedule for building a software. The word customer means a person who are purchasing the product. Supplier is a person who make the</w:t>
      </w:r>
      <w:del w:id="10" w:author="Unknown Author" w:date="2022-01-21T17:45:40Z">
        <w:r>
          <w:rPr>
            <w:rFonts w:cs="Times New Roman" w:ascii="Times New Roman" w:hAnsi="Times New Roman"/>
            <w:sz w:val="24"/>
            <w:szCs w:val="24"/>
          </w:rPr>
          <w:delText>q</w:delText>
        </w:r>
      </w:del>
      <w:r>
        <w:rPr>
          <w:rFonts w:cs="Times New Roman" w:ascii="Times New Roman" w:hAnsi="Times New Roman"/>
          <w:sz w:val="24"/>
          <w:szCs w:val="24"/>
        </w:rPr>
        <w:t xml:space="preserve"> software for customer, and users are people who are interacting the software.</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The SRS </w:t>
      </w:r>
      <w:ins w:id="11" w:author="Unknown Author" w:date="2022-01-21T18:42:01Z">
        <w:r>
          <w:rPr>
            <w:rFonts w:cs="Times New Roman" w:ascii="Times New Roman" w:hAnsi="Times New Roman"/>
            <w:sz w:val="24"/>
            <w:szCs w:val="24"/>
          </w:rPr>
          <w:t xml:space="preserve">should </w:t>
        </w:r>
      </w:ins>
      <w:r>
        <w:rPr>
          <w:rFonts w:cs="Times New Roman" w:ascii="Times New Roman" w:hAnsi="Times New Roman"/>
          <w:sz w:val="24"/>
          <w:szCs w:val="24"/>
        </w:rPr>
        <w:t xml:space="preserve">specify the performance of functions in a specific environment in the software. These are reflecting representatives of customers, or suppliers. </w:t>
      </w:r>
      <w:del w:id="12" w:author="Unknown Author" w:date="2022-01-21T17:47:03Z">
        <w:r>
          <w:rPr>
            <w:rFonts w:cs="Times New Roman" w:ascii="Times New Roman" w:hAnsi="Times New Roman"/>
            <w:sz w:val="24"/>
            <w:szCs w:val="24"/>
          </w:rPr>
          <w:delText>This</w:delText>
        </w:r>
      </w:del>
      <w:ins w:id="13" w:author="Unknown Author" w:date="2022-01-21T17:47:03Z">
        <w:r>
          <w:rPr>
            <w:rFonts w:cs="Times New Roman" w:ascii="Times New Roman" w:hAnsi="Times New Roman"/>
            <w:sz w:val="24"/>
            <w:szCs w:val="24"/>
          </w:rPr>
          <w:t xml:space="preserve">The SRS </w:t>
        </w:r>
      </w:ins>
      <w:del w:id="14" w:author="Unknown Author" w:date="2022-01-21T17:47:09Z">
        <w:r>
          <w:rPr>
            <w:rFonts w:cs="Times New Roman" w:ascii="Times New Roman" w:hAnsi="Times New Roman"/>
            <w:sz w:val="24"/>
            <w:szCs w:val="24"/>
          </w:rPr>
          <w:delText xml:space="preserve"> writing </w:delText>
        </w:r>
      </w:del>
      <w:r>
        <w:rPr>
          <w:rFonts w:cs="Times New Roman" w:ascii="Times New Roman" w:hAnsi="Times New Roman"/>
          <w:sz w:val="24"/>
          <w:szCs w:val="24"/>
        </w:rPr>
        <w:t xml:space="preserve">should consist </w:t>
      </w:r>
      <w:del w:id="15" w:author="Unknown Author" w:date="2022-01-21T17:46:56Z">
        <w:r>
          <w:rPr>
            <w:rFonts w:cs="Times New Roman" w:ascii="Times New Roman" w:hAnsi="Times New Roman"/>
            <w:sz w:val="24"/>
            <w:szCs w:val="24"/>
          </w:rPr>
          <w:delText>with</w:delText>
        </w:r>
      </w:del>
      <w:ins w:id="16" w:author="Unknown Author" w:date="2022-01-21T17:46:56Z">
        <w:r>
          <w:rPr>
            <w:rFonts w:cs="Times New Roman" w:ascii="Times New Roman" w:hAnsi="Times New Roman"/>
            <w:sz w:val="24"/>
            <w:szCs w:val="24"/>
          </w:rPr>
          <w:t>of</w:t>
        </w:r>
      </w:ins>
      <w:r>
        <w:rPr>
          <w:rFonts w:cs="Times New Roman" w:ascii="Times New Roman" w:hAnsi="Times New Roman"/>
          <w:sz w:val="24"/>
          <w:szCs w:val="24"/>
        </w:rPr>
        <w:t xml:space="preserve"> the program’s functionalities, external interfaces, performances, attributes, and implementations. Design or project requirements should be avoided placing in the SRS.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r>
      <w:commentRangeStart w:id="3"/>
      <w:r>
        <w:rPr>
          <w:rFonts w:cs="Times New Roman" w:ascii="Times New Roman" w:hAnsi="Times New Roman"/>
          <w:sz w:val="24"/>
          <w:szCs w:val="24"/>
        </w:rPr>
        <w:t xml:space="preserve">Considering the </w:t>
      </w:r>
      <w:del w:id="17" w:author="Unknown Author" w:date="2022-01-21T17:48:58Z">
        <w:r>
          <w:rPr>
            <w:rFonts w:cs="Times New Roman" w:ascii="Times New Roman" w:hAnsi="Times New Roman"/>
            <w:sz w:val="24"/>
            <w:szCs w:val="24"/>
          </w:rPr>
          <w:delText>part that the SRS plays</w:delText>
        </w:r>
      </w:del>
      <w:ins w:id="18" w:author="Unknown Author" w:date="2022-01-21T17:48:58Z">
        <w:r>
          <w:rPr>
            <w:rFonts w:cs="Times New Roman" w:ascii="Times New Roman" w:hAnsi="Times New Roman"/>
            <w:sz w:val="24"/>
            <w:szCs w:val="24"/>
          </w:rPr>
          <w:t>SRS</w:t>
        </w:r>
      </w:ins>
      <w:ins w:id="19" w:author="Unknown Author" w:date="2022-01-21T17:49:01Z">
        <w:r>
          <w:rPr>
            <w:rFonts w:eastAsia="맑은 고딕" w:cs="Times New Roman" w:ascii="Times New Roman" w:hAnsi="Times New Roman" w:eastAsiaTheme="minorEastAsia"/>
            <w:color w:val="auto"/>
            <w:kern w:val="0"/>
            <w:sz w:val="24"/>
            <w:szCs w:val="24"/>
            <w:lang w:val="en-US" w:eastAsia="ko-KR" w:bidi="ar-SA"/>
          </w:rPr>
          <w:t>’s role</w:t>
        </w:r>
      </w:ins>
      <w:r>
        <w:rPr>
          <w:rFonts w:cs="Times New Roman" w:ascii="Times New Roman" w:hAnsi="Times New Roman"/>
          <w:sz w:val="24"/>
          <w:szCs w:val="24"/>
        </w:rPr>
        <w:t xml:space="preserve"> in the</w:t>
      </w:r>
      <w:del w:id="20" w:author="Unknown Author" w:date="2022-01-21T18:43:11Z">
        <w:r>
          <w:rPr>
            <w:rFonts w:cs="Times New Roman" w:ascii="Times New Roman" w:hAnsi="Times New Roman"/>
            <w:sz w:val="24"/>
            <w:szCs w:val="24"/>
          </w:rPr>
          <w:delText xml:space="preserve"> </w:delText>
        </w:r>
      </w:del>
      <w:del w:id="21" w:author="Unknown Author" w:date="2022-01-21T17:48:05Z">
        <w:r>
          <w:rPr>
            <w:rFonts w:cs="Times New Roman" w:ascii="Times New Roman" w:hAnsi="Times New Roman"/>
            <w:sz w:val="24"/>
            <w:szCs w:val="24"/>
          </w:rPr>
          <w:delText>whole</w:delText>
        </w:r>
      </w:del>
      <w:del w:id="22" w:author="Unknown Author" w:date="2022-01-21T18:42:38Z">
        <w:r>
          <w:rPr>
            <w:rFonts w:cs="Times New Roman" w:ascii="Times New Roman" w:hAnsi="Times New Roman"/>
            <w:sz w:val="24"/>
            <w:szCs w:val="24"/>
          </w:rPr>
          <w:commentReference w:id="4"/>
        </w:r>
      </w:del>
      <w:del w:id="23" w:author="Unknown Author" w:date="2022-01-21T17:54:47Z">
        <w:r>
          <w:rPr>
            <w:rFonts w:cs="Times New Roman" w:ascii="Times New Roman" w:hAnsi="Times New Roman"/>
            <w:sz w:val="24"/>
            <w:szCs w:val="24"/>
          </w:rPr>
          <w:delText xml:space="preserve"> </w:delText>
        </w:r>
      </w:del>
      <w:r>
        <w:rPr>
          <w:rFonts w:cs="Times New Roman" w:ascii="Times New Roman" w:hAnsi="Times New Roman"/>
          <w:sz w:val="24"/>
          <w:szCs w:val="24"/>
        </w:rPr>
        <w:t xml:space="preserve">project plan is important. </w:t>
      </w:r>
      <w:del w:id="24" w:author="Unknown Author" w:date="2022-01-21T17:53:07Z">
        <w:r>
          <w:rPr>
            <w:rFonts w:cs="Times New Roman" w:ascii="Times New Roman" w:hAnsi="Times New Roman"/>
            <w:sz w:val="24"/>
            <w:szCs w:val="24"/>
          </w:rPr>
          <w:delText>There is a particular</w:delText>
        </w:r>
      </w:del>
      <w:ins w:id="25" w:author="Unknown Author" w:date="2022-01-21T17:53:07Z">
        <w:r>
          <w:rPr>
            <w:rFonts w:cs="Times New Roman" w:ascii="Times New Roman" w:hAnsi="Times New Roman"/>
            <w:sz w:val="24"/>
            <w:szCs w:val="24"/>
          </w:rPr>
          <w:t>If the</w:t>
        </w:r>
      </w:ins>
      <w:r>
        <w:rPr>
          <w:rFonts w:cs="Times New Roman" w:ascii="Times New Roman" w:hAnsi="Times New Roman"/>
          <w:sz w:val="24"/>
          <w:szCs w:val="24"/>
        </w:rPr>
        <w:t xml:space="preserve"> software </w:t>
      </w:r>
      <w:del w:id="26" w:author="Unknown Author" w:date="2022-01-21T17:53:24Z">
        <w:r>
          <w:rPr>
            <w:rFonts w:cs="Times New Roman" w:ascii="Times New Roman" w:hAnsi="Times New Roman"/>
            <w:sz w:val="24"/>
            <w:szCs w:val="24"/>
          </w:rPr>
          <w:delText xml:space="preserve">that </w:delText>
        </w:r>
      </w:del>
      <w:ins w:id="27" w:author="Unknown Author" w:date="2022-01-21T17:53:24Z">
        <w:r>
          <w:rPr>
            <w:rFonts w:cs="Times New Roman" w:ascii="Times New Roman" w:hAnsi="Times New Roman"/>
            <w:sz w:val="24"/>
            <w:szCs w:val="24"/>
          </w:rPr>
          <w:t>is</w:t>
        </w:r>
      </w:ins>
      <w:del w:id="28" w:author="Unknown Author" w:date="2022-01-21T17:53:28Z">
        <w:r>
          <w:rPr>
            <w:rFonts w:cs="Times New Roman" w:ascii="Times New Roman" w:hAnsi="Times New Roman"/>
            <w:sz w:val="24"/>
            <w:szCs w:val="24"/>
          </w:rPr>
          <w:delText>may be</w:delText>
        </w:r>
      </w:del>
      <w:r>
        <w:rPr>
          <w:rFonts w:cs="Times New Roman" w:ascii="Times New Roman" w:hAnsi="Times New Roman"/>
          <w:sz w:val="24"/>
          <w:szCs w:val="24"/>
        </w:rPr>
        <w:t xml:space="preserve"> essential to </w:t>
      </w:r>
      <w:ins w:id="29" w:author="Unknown Author" w:date="2022-01-21T17:53:30Z">
        <w:r>
          <w:rPr>
            <w:rFonts w:cs="Times New Roman" w:ascii="Times New Roman" w:hAnsi="Times New Roman"/>
            <w:sz w:val="24"/>
            <w:szCs w:val="24"/>
          </w:rPr>
          <w:t xml:space="preserve">a </w:t>
        </w:r>
      </w:ins>
      <w:r>
        <w:rPr>
          <w:rFonts w:cs="Times New Roman" w:ascii="Times New Roman" w:hAnsi="Times New Roman"/>
          <w:sz w:val="24"/>
          <w:szCs w:val="24"/>
        </w:rPr>
        <w:t>la</w:t>
      </w:r>
      <w:ins w:id="30" w:author="Unknown Author" w:date="2022-01-21T17:51:39Z">
        <w:r>
          <w:rPr>
            <w:rFonts w:cs="Times New Roman" w:ascii="Times New Roman" w:hAnsi="Times New Roman"/>
            <w:sz w:val="24"/>
            <w:szCs w:val="24"/>
          </w:rPr>
          <w:t>r</w:t>
        </w:r>
      </w:ins>
      <w:r>
        <w:rPr>
          <w:rFonts w:cs="Times New Roman" w:ascii="Times New Roman" w:hAnsi="Times New Roman"/>
          <w:sz w:val="24"/>
          <w:szCs w:val="24"/>
        </w:rPr>
        <w:t>ger system’s functionality</w:t>
      </w:r>
      <w:del w:id="31" w:author="Unknown Author" w:date="2022-01-21T17:53:37Z">
        <w:r>
          <w:rPr>
            <w:rFonts w:cs="Times New Roman" w:ascii="Times New Roman" w:hAnsi="Times New Roman"/>
            <w:sz w:val="24"/>
            <w:szCs w:val="24"/>
          </w:rPr>
          <w:delText>. T</w:delText>
        </w:r>
      </w:del>
      <w:ins w:id="32" w:author="Unknown Author" w:date="2022-01-21T17:56:41Z">
        <w:r>
          <w:rPr>
            <w:rFonts w:cs="Times New Roman" w:ascii="Times New Roman" w:hAnsi="Times New Roman"/>
            <w:sz w:val="24"/>
            <w:szCs w:val="24"/>
          </w:rPr>
          <w:t>, t</w:t>
        </w:r>
      </w:ins>
      <w:r>
        <w:rPr>
          <w:rFonts w:cs="Times New Roman" w:ascii="Times New Roman" w:hAnsi="Times New Roman"/>
          <w:sz w:val="24"/>
          <w:szCs w:val="24"/>
        </w:rPr>
        <w:t xml:space="preserve">hen </w:t>
      </w:r>
      <w:del w:id="33" w:author="Unknown Author" w:date="2022-01-21T17:53:56Z">
        <w:r>
          <w:rPr>
            <w:rFonts w:cs="Times New Roman" w:ascii="Times New Roman" w:hAnsi="Times New Roman"/>
            <w:sz w:val="24"/>
            <w:szCs w:val="24"/>
          </w:rPr>
          <w:delText>there will be an SRS which indicating between the system and its software</w:delText>
        </w:r>
      </w:del>
      <w:ins w:id="34" w:author="Unknown Author" w:date="2022-01-21T17:53:57Z">
        <w:r>
          <w:rPr>
            <w:rFonts w:cs="Times New Roman" w:ascii="Times New Roman" w:hAnsi="Times New Roman"/>
            <w:sz w:val="24"/>
            <w:szCs w:val="24"/>
          </w:rPr>
          <w:t>the SRS will</w:t>
        </w:r>
      </w:ins>
      <w:ins w:id="35" w:author="Unknown Author" w:date="2022-01-21T17:54:00Z">
        <w:r>
          <w:rPr>
            <w:rFonts w:cs="Times New Roman" w:ascii="Times New Roman" w:hAnsi="Times New Roman"/>
            <w:sz w:val="24"/>
            <w:szCs w:val="24"/>
          </w:rPr>
          <w:t xml:space="preserve"> need to indicate the software</w:t>
        </w:r>
      </w:ins>
      <w:ins w:id="36" w:author="Unknown Author" w:date="2022-01-21T17:54:00Z">
        <w:r>
          <w:rPr>
            <w:rFonts w:eastAsia="맑은 고딕" w:cs="Times New Roman" w:ascii="Times New Roman" w:hAnsi="Times New Roman" w:eastAsiaTheme="minorEastAsia"/>
            <w:color w:val="auto"/>
            <w:kern w:val="0"/>
            <w:sz w:val="24"/>
            <w:szCs w:val="24"/>
            <w:lang w:val="en-US" w:eastAsia="ko-KR" w:bidi="ar-SA"/>
          </w:rPr>
          <w:t>’</w:t>
        </w:r>
      </w:ins>
      <w:ins w:id="37" w:author="Unknown Author" w:date="2022-01-21T17:54:00Z">
        <w:r>
          <w:rPr>
            <w:rFonts w:cs="Times New Roman" w:ascii="Times New Roman" w:hAnsi="Times New Roman"/>
            <w:sz w:val="24"/>
            <w:szCs w:val="24"/>
          </w:rPr>
          <w:t xml:space="preserve">s relationship with the </w:t>
        </w:r>
      </w:ins>
      <w:ins w:id="38" w:author="Unknown Author" w:date="2022-01-21T17:56:54Z">
        <w:r>
          <w:rPr>
            <w:rFonts w:cs="Times New Roman" w:ascii="Times New Roman" w:hAnsi="Times New Roman"/>
            <w:sz w:val="24"/>
            <w:szCs w:val="24"/>
          </w:rPr>
          <w:t>system</w:t>
        </w:r>
      </w:ins>
      <w:r>
        <w:rPr>
          <w:rFonts w:cs="Times New Roman" w:ascii="Times New Roman" w:hAnsi="Times New Roman"/>
          <w:sz w:val="24"/>
          <w:szCs w:val="24"/>
        </w:rPr>
        <w:t>.</w:t>
      </w:r>
      <w:r>
        <w:rPr>
          <w:rFonts w:cs="Times New Roman" w:ascii="Times New Roman" w:hAnsi="Times New Roman"/>
          <w:sz w:val="24"/>
          <w:szCs w:val="24"/>
        </w:rPr>
      </w:r>
      <w:commentRangeEnd w:id="3"/>
      <w:r>
        <w:commentReference w:id="3"/>
      </w:r>
      <w:r>
        <w:rPr>
          <w:rFonts w:cs="Times New Roman" w:ascii="Times New Roman" w:hAnsi="Times New Roman"/>
          <w:sz w:val="24"/>
          <w:szCs w:val="24"/>
        </w:rPr>
        <w:t xml:space="preserve"> </w:t>
      </w:r>
      <w:del w:id="39" w:author="Unknown Author" w:date="2022-01-21T17:55:06Z">
        <w:r>
          <w:rPr>
            <w:rFonts w:cs="Times New Roman" w:ascii="Times New Roman" w:hAnsi="Times New Roman"/>
            <w:sz w:val="24"/>
            <w:szCs w:val="24"/>
          </w:rPr>
          <w:delText>This</w:delText>
        </w:r>
      </w:del>
      <w:ins w:id="40" w:author="Unknown Author" w:date="2022-01-21T17:55:06Z">
        <w:r>
          <w:rPr>
            <w:rFonts w:cs="Times New Roman" w:ascii="Times New Roman" w:hAnsi="Times New Roman"/>
            <w:sz w:val="24"/>
            <w:szCs w:val="24"/>
          </w:rPr>
          <w:t>The</w:t>
        </w:r>
      </w:ins>
      <w:r>
        <w:rPr>
          <w:rFonts w:cs="Times New Roman" w:ascii="Times New Roman" w:hAnsi="Times New Roman"/>
          <w:sz w:val="24"/>
          <w:szCs w:val="24"/>
        </w:rPr>
        <w:t xml:space="preserve"> SRS should agree with the</w:t>
      </w:r>
      <w:del w:id="41" w:author="Unknown Author" w:date="2022-01-21T17:55:16Z">
        <w:r>
          <w:rPr>
            <w:rFonts w:cs="Times New Roman" w:ascii="Times New Roman" w:hAnsi="Times New Roman"/>
            <w:sz w:val="24"/>
            <w:szCs w:val="24"/>
          </w:rPr>
          <w:delText xml:space="preserve"> </w:delText>
        </w:r>
      </w:del>
      <w:del w:id="42" w:author="Unknown Author" w:date="2022-01-21T17:52:42Z">
        <w:r>
          <w:rPr>
            <w:rFonts w:cs="Times New Roman" w:ascii="Times New Roman" w:hAnsi="Times New Roman"/>
            <w:sz w:val="24"/>
            <w:szCs w:val="24"/>
          </w:rPr>
          <w:delText>system</w:delText>
        </w:r>
      </w:del>
      <w:r>
        <w:rPr>
          <w:rFonts w:cs="Times New Roman" w:ascii="Times New Roman" w:hAnsi="Times New Roman"/>
          <w:sz w:val="24"/>
          <w:szCs w:val="24"/>
        </w:rPr>
        <w:t xml:space="preserve"> requirements</w:t>
      </w:r>
      <w:ins w:id="43" w:author="Unknown Author" w:date="2022-01-21T17:52:45Z">
        <w:r>
          <w:rPr>
            <w:rFonts w:cs="Times New Roman" w:ascii="Times New Roman" w:hAnsi="Times New Roman"/>
            <w:sz w:val="24"/>
            <w:szCs w:val="24"/>
          </w:rPr>
          <w:t xml:space="preserve"> of the larger system</w:t>
        </w:r>
      </w:ins>
      <w:r>
        <w:rPr>
          <w:rFonts w:cs="Times New Roman" w:ascii="Times New Roman" w:hAnsi="Times New Roman"/>
          <w:sz w:val="24"/>
          <w:szCs w:val="24"/>
        </w:rPr>
        <w:t>.</w:t>
      </w:r>
      <w:del w:id="44" w:author="Unknown Author" w:date="2022-01-21T18:43:40Z">
        <w:r>
          <w:rPr>
            <w:rFonts w:cs="Times New Roman" w:ascii="Times New Roman" w:hAnsi="Times New Roman"/>
            <w:sz w:val="24"/>
            <w:szCs w:val="24"/>
          </w:rPr>
          <w:delText xml:space="preserve"> Thus,</w:delText>
        </w:r>
      </w:del>
      <w:r>
        <w:rPr>
          <w:rFonts w:cs="Times New Roman" w:ascii="Times New Roman" w:hAnsi="Times New Roman"/>
          <w:sz w:val="24"/>
          <w:szCs w:val="24"/>
        </w:rPr>
        <w:t xml:space="preserve"> SRS writers should consist with requirements assigned. This means that the SRS should define</w:t>
      </w:r>
      <w:del w:id="45" w:author="Unknown Author" w:date="2022-01-21T17:57:16Z">
        <w:r>
          <w:rPr>
            <w:rFonts w:cs="Times New Roman" w:ascii="Times New Roman" w:hAnsi="Times New Roman"/>
            <w:sz w:val="24"/>
            <w:szCs w:val="24"/>
          </w:rPr>
          <w:delText>s</w:delText>
        </w:r>
      </w:del>
      <w:r>
        <w:rPr>
          <w:rFonts w:cs="Times New Roman" w:ascii="Times New Roman" w:hAnsi="Times New Roman"/>
          <w:sz w:val="24"/>
          <w:szCs w:val="24"/>
        </w:rPr>
        <w:t xml:space="preserve"> every software requirement correctly, avoid describing any design or implementations, and avoid adding extra restrictions on the software which are out of system requirements.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There are number of characteristics of a good SRS. The SRS must be correct, and its contents should match with its targeted software. A good SRS ensure users or customers that it correctly reflected their needs. An SRS should be clear to read. Every requirement should have one meaning to avoid ambiguity. It should be written in natural language such as English. However, since natural language is naturally ambiguous, an SRS written in natural language should revised and be corrected. </w:t>
      </w:r>
      <w:ins w:id="46" w:author="Unknown Author" w:date="2022-01-21T18:00:37Z">
        <w:r>
          <w:rPr>
            <w:rFonts w:cs="Times New Roman" w:ascii="Times New Roman" w:hAnsi="Times New Roman"/>
            <w:sz w:val="24"/>
            <w:szCs w:val="24"/>
          </w:rPr>
          <w:t>The SRS</w:t>
        </w:r>
      </w:ins>
      <w:del w:id="47" w:author="Unknown Author" w:date="2022-01-21T18:00:36Z">
        <w:r>
          <w:rPr>
            <w:rFonts w:cs="Times New Roman" w:ascii="Times New Roman" w:hAnsi="Times New Roman"/>
            <w:sz w:val="24"/>
            <w:szCs w:val="24"/>
          </w:rPr>
          <w:delText xml:space="preserve">Also, </w:delText>
        </w:r>
      </w:del>
      <w:ins w:id="48" w:author="Unknown Author" w:date="2022-01-21T18:00:53Z">
        <w:r>
          <w:rPr>
            <w:rFonts w:cs="Times New Roman" w:ascii="Times New Roman" w:hAnsi="Times New Roman"/>
            <w:sz w:val="24"/>
            <w:szCs w:val="24"/>
          </w:rPr>
          <w:t xml:space="preserve"> </w:t>
        </w:r>
      </w:ins>
      <w:r>
        <w:rPr>
          <w:rFonts w:cs="Times New Roman" w:ascii="Times New Roman" w:hAnsi="Times New Roman"/>
          <w:sz w:val="24"/>
          <w:szCs w:val="24"/>
        </w:rPr>
        <w:t>should</w:t>
      </w:r>
      <w:ins w:id="49" w:author="Unknown Author" w:date="2022-01-21T18:00:45Z">
        <w:r>
          <w:rPr>
            <w:rFonts w:cs="Times New Roman" w:ascii="Times New Roman" w:hAnsi="Times New Roman"/>
            <w:sz w:val="24"/>
            <w:szCs w:val="24"/>
          </w:rPr>
          <w:t xml:space="preserve"> also</w:t>
        </w:r>
      </w:ins>
      <w:del w:id="50" w:author="Unknown Author" w:date="2022-01-21T18:00:45Z">
        <w:r>
          <w:rPr>
            <w:rFonts w:cs="Times New Roman" w:ascii="Times New Roman" w:hAnsi="Times New Roman"/>
            <w:sz w:val="24"/>
            <w:szCs w:val="24"/>
          </w:rPr>
          <w:delText xml:space="preserve"> </w:delText>
        </w:r>
      </w:del>
      <w:ins w:id="51" w:author="Unknown Author" w:date="2022-01-21T18:00:55Z">
        <w:r>
          <w:rPr>
            <w:rFonts w:cs="Times New Roman" w:ascii="Times New Roman" w:hAnsi="Times New Roman"/>
            <w:sz w:val="24"/>
            <w:szCs w:val="24"/>
          </w:rPr>
          <w:t xml:space="preserve"> </w:t>
        </w:r>
      </w:ins>
      <w:r>
        <w:rPr>
          <w:rFonts w:cs="Times New Roman" w:ascii="Times New Roman" w:hAnsi="Times New Roman"/>
          <w:sz w:val="24"/>
          <w:szCs w:val="24"/>
        </w:rPr>
        <w:t>be written in</w:t>
      </w:r>
      <w:ins w:id="52" w:author="Unknown Author" w:date="2022-01-21T18:00:58Z">
        <w:r>
          <w:rPr>
            <w:rFonts w:cs="Times New Roman" w:ascii="Times New Roman" w:hAnsi="Times New Roman"/>
            <w:sz w:val="24"/>
            <w:szCs w:val="24"/>
          </w:rPr>
          <w:t xml:space="preserve"> a</w:t>
        </w:r>
      </w:ins>
      <w:r>
        <w:rPr>
          <w:rFonts w:cs="Times New Roman" w:ascii="Times New Roman" w:hAnsi="Times New Roman"/>
          <w:sz w:val="24"/>
          <w:szCs w:val="24"/>
        </w:rPr>
        <w:t xml:space="preserve"> requirements specification language. </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An SRS should include every significant requirement which is related </w:t>
      </w:r>
      <w:del w:id="53" w:author="Unknown Author" w:date="2022-01-21T18:01:33Z">
        <w:r>
          <w:rPr>
            <w:rFonts w:cs="Times New Roman" w:ascii="Times New Roman" w:hAnsi="Times New Roman"/>
            <w:sz w:val="24"/>
            <w:szCs w:val="24"/>
          </w:rPr>
          <w:delText>such as</w:delText>
        </w:r>
      </w:del>
      <w:ins w:id="54" w:author="Unknown Author" w:date="2022-01-21T18:01:33Z">
        <w:r>
          <w:rPr>
            <w:rFonts w:cs="Times New Roman" w:ascii="Times New Roman" w:hAnsi="Times New Roman"/>
            <w:sz w:val="24"/>
            <w:szCs w:val="24"/>
          </w:rPr>
          <w:t>to a</w:t>
        </w:r>
      </w:ins>
      <w:r>
        <w:rPr>
          <w:rFonts w:cs="Times New Roman" w:ascii="Times New Roman" w:hAnsi="Times New Roman"/>
          <w:sz w:val="24"/>
          <w:szCs w:val="24"/>
        </w:rPr>
        <w:t xml:space="preserve"> software’s functionality, performance and</w:t>
      </w:r>
      <w:del w:id="55" w:author="Unknown Author" w:date="2022-01-21T18:01:42Z">
        <w:r>
          <w:rPr>
            <w:rFonts w:cs="Times New Roman" w:ascii="Times New Roman" w:hAnsi="Times New Roman"/>
            <w:sz w:val="24"/>
            <w:szCs w:val="24"/>
          </w:rPr>
          <w:delText xml:space="preserve"> </w:delText>
        </w:r>
      </w:del>
      <w:ins w:id="56" w:author="Unknown Author" w:date="2022-01-21T18:02:09Z">
        <w:r>
          <w:rPr>
            <w:rFonts w:cs="Times New Roman" w:ascii="Times New Roman" w:hAnsi="Times New Roman"/>
            <w:sz w:val="24"/>
            <w:szCs w:val="24"/>
          </w:rPr>
          <w:t xml:space="preserve"> </w:t>
        </w:r>
      </w:ins>
      <w:ins w:id="57" w:author="Unknown Author" w:date="2022-01-21T18:02:09Z">
        <w:r>
          <w:rPr>
            <w:rFonts w:eastAsia="맑은 고딕" w:cs="Times New Roman" w:ascii="Times New Roman" w:hAnsi="Times New Roman" w:eastAsiaTheme="minorEastAsia"/>
            <w:color w:val="auto"/>
            <w:kern w:val="0"/>
            <w:sz w:val="24"/>
            <w:szCs w:val="24"/>
            <w:lang w:val="en-US" w:eastAsia="ko-KR" w:bidi="ar-SA"/>
          </w:rPr>
          <w:t>other</w:t>
        </w:r>
      </w:ins>
      <w:del w:id="58" w:author="Unknown Author" w:date="2022-01-21T18:01:42Z">
        <w:r>
          <w:rPr>
            <w:rFonts w:eastAsia="맑은 고딕" w:cs="Times New Roman" w:ascii="Times New Roman" w:hAnsi="Times New Roman" w:eastAsiaTheme="minorEastAsia"/>
            <w:color w:val="auto"/>
            <w:kern w:val="0"/>
            <w:sz w:val="24"/>
            <w:szCs w:val="24"/>
            <w:lang w:val="en-US" w:eastAsia="ko-KR" w:bidi="ar-SA"/>
          </w:rPr>
          <w:delText>its</w:delText>
        </w:r>
      </w:del>
      <w:ins w:id="59" w:author="Unknown Author" w:date="2022-01-21T18:01:38Z">
        <w:r>
          <w:rPr>
            <w:rFonts w:cs="Times New Roman" w:ascii="Times New Roman" w:hAnsi="Times New Roman"/>
            <w:sz w:val="24"/>
            <w:szCs w:val="24"/>
          </w:rPr>
          <w:t xml:space="preserve"> </w:t>
        </w:r>
      </w:ins>
      <w:del w:id="60" w:author="Unknown Author" w:date="2022-01-21T18:02:17Z">
        <w:r>
          <w:rPr>
            <w:rFonts w:cs="Times New Roman" w:ascii="Times New Roman" w:hAnsi="Times New Roman"/>
            <w:sz w:val="24"/>
            <w:szCs w:val="24"/>
          </w:rPr>
          <w:delText xml:space="preserve"> </w:delText>
        </w:r>
      </w:del>
      <w:r>
        <w:rPr>
          <w:rFonts w:cs="Times New Roman" w:ascii="Times New Roman" w:hAnsi="Times New Roman"/>
          <w:sz w:val="24"/>
          <w:szCs w:val="24"/>
        </w:rPr>
        <w:t xml:space="preserve">attributes. It is important to verify both valid input and invalid input values of a particular program. </w:t>
      </w:r>
      <w:commentRangeStart w:id="5"/>
      <w:r>
        <w:rPr>
          <w:rFonts w:cs="Times New Roman" w:ascii="Times New Roman" w:hAnsi="Times New Roman"/>
          <w:sz w:val="24"/>
          <w:szCs w:val="24"/>
        </w:rPr>
        <w:t xml:space="preserve">Labeling and referencing </w:t>
      </w:r>
      <w:del w:id="61" w:author="Unknown Author" w:date="2022-01-21T18:03:08Z">
        <w:r>
          <w:rPr>
            <w:rFonts w:cs="Times New Roman" w:ascii="Times New Roman" w:hAnsi="Times New Roman"/>
            <w:sz w:val="24"/>
            <w:szCs w:val="24"/>
          </w:rPr>
          <w:delText>every</w:delText>
        </w:r>
      </w:del>
      <w:ins w:id="62" w:author="Unknown Author" w:date="2022-01-21T18:03:09Z">
        <w:r>
          <w:rPr>
            <w:rFonts w:cs="Times New Roman" w:ascii="Times New Roman" w:hAnsi="Times New Roman"/>
            <w:sz w:val="24"/>
            <w:szCs w:val="24"/>
          </w:rPr>
          <w:t>all</w:t>
        </w:r>
      </w:ins>
      <w:r>
        <w:rPr>
          <w:rFonts w:cs="Times New Roman" w:ascii="Times New Roman" w:hAnsi="Times New Roman"/>
          <w:sz w:val="24"/>
          <w:szCs w:val="24"/>
        </w:rPr>
        <w:t xml:space="preserve"> content in </w:t>
      </w:r>
      <w:del w:id="63" w:author="Unknown Author" w:date="2022-01-21T18:03:12Z">
        <w:r>
          <w:rPr>
            <w:rFonts w:cs="Times New Roman" w:ascii="Times New Roman" w:hAnsi="Times New Roman"/>
            <w:sz w:val="24"/>
            <w:szCs w:val="24"/>
          </w:rPr>
          <w:delText>the</w:delText>
        </w:r>
      </w:del>
      <w:ins w:id="64" w:author="Unknown Author" w:date="2022-01-21T18:03:12Z">
        <w:r>
          <w:rPr>
            <w:rFonts w:cs="Times New Roman" w:ascii="Times New Roman" w:hAnsi="Times New Roman"/>
            <w:sz w:val="24"/>
            <w:szCs w:val="24"/>
          </w:rPr>
          <w:t>an</w:t>
        </w:r>
      </w:ins>
      <w:r>
        <w:rPr>
          <w:rFonts w:cs="Times New Roman" w:ascii="Times New Roman" w:hAnsi="Times New Roman"/>
          <w:sz w:val="24"/>
          <w:szCs w:val="24"/>
        </w:rPr>
        <w:t xml:space="preserve"> SRS is also important.</w:t>
      </w:r>
      <w:r>
        <w:rPr>
          <w:rFonts w:cs="Times New Roman" w:ascii="Times New Roman" w:hAnsi="Times New Roman"/>
          <w:sz w:val="24"/>
          <w:szCs w:val="24"/>
        </w:rPr>
      </w:r>
      <w:del w:id="65" w:author="Unknown Author" w:date="2022-01-21T18:03:03Z">
        <w:commentRangeEnd w:id="5"/>
        <w:r>
          <w:commentReference w:id="5"/>
        </w:r>
        <w:r>
          <w:rPr>
            <w:rFonts w:cs="Times New Roman" w:ascii="Times New Roman" w:hAnsi="Times New Roman"/>
            <w:sz w:val="24"/>
            <w:szCs w:val="24"/>
          </w:rPr>
          <w:delText xml:space="preserve"> These are requirements for an SRS to be completed. </w:delText>
        </w:r>
      </w:del>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The SRS should be consistent. It should agree with</w:t>
      </w:r>
      <w:del w:id="66" w:author="Unknown Author" w:date="2022-01-21T18:06:21Z">
        <w:r>
          <w:rPr>
            <w:rFonts w:cs="Times New Roman" w:ascii="Times New Roman" w:hAnsi="Times New Roman"/>
            <w:sz w:val="24"/>
            <w:szCs w:val="24"/>
          </w:rPr>
          <w:delText xml:space="preserve"> some</w:delText>
        </w:r>
      </w:del>
      <w:r>
        <w:rPr>
          <w:rFonts w:cs="Times New Roman" w:ascii="Times New Roman" w:hAnsi="Times New Roman"/>
          <w:sz w:val="24"/>
          <w:szCs w:val="24"/>
        </w:rPr>
        <w:t xml:space="preserve"> higher</w:t>
      </w:r>
      <w:ins w:id="67" w:author="Unknown Author" w:date="2022-01-21T18:06:27Z">
        <w:r>
          <w:rPr>
            <w:rFonts w:cs="Times New Roman" w:ascii="Times New Roman" w:hAnsi="Times New Roman"/>
            <w:sz w:val="24"/>
            <w:szCs w:val="24"/>
          </w:rPr>
          <w:t xml:space="preserve"> level</w:t>
        </w:r>
      </w:ins>
      <w:r>
        <w:rPr>
          <w:rFonts w:cs="Times New Roman" w:ascii="Times New Roman" w:hAnsi="Times New Roman"/>
          <w:sz w:val="24"/>
          <w:szCs w:val="24"/>
        </w:rPr>
        <w:t xml:space="preserve"> documents which </w:t>
      </w:r>
      <w:ins w:id="68" w:author="Unknown Author" w:date="2022-01-21T18:07:20Z">
        <w:r>
          <w:rPr>
            <w:rFonts w:cs="Times New Roman" w:ascii="Times New Roman" w:hAnsi="Times New Roman"/>
            <w:sz w:val="24"/>
            <w:szCs w:val="24"/>
          </w:rPr>
          <w:t xml:space="preserve">are </w:t>
        </w:r>
      </w:ins>
      <w:r>
        <w:rPr>
          <w:rFonts w:cs="Times New Roman" w:ascii="Times New Roman" w:hAnsi="Times New Roman"/>
          <w:sz w:val="24"/>
          <w:szCs w:val="24"/>
        </w:rPr>
        <w:t>related</w:t>
      </w:r>
      <w:del w:id="69" w:author="Unknown Author" w:date="2022-01-21T18:07:27Z">
        <w:r>
          <w:rPr>
            <w:rFonts w:cs="Times New Roman" w:ascii="Times New Roman" w:hAnsi="Times New Roman"/>
            <w:sz w:val="24"/>
            <w:szCs w:val="24"/>
          </w:rPr>
          <w:delText xml:space="preserve"> to it that</w:delText>
        </w:r>
      </w:del>
      <w:r>
        <w:rPr>
          <w:rFonts w:cs="Times New Roman" w:ascii="Times New Roman" w:hAnsi="Times New Roman"/>
          <w:sz w:val="24"/>
          <w:szCs w:val="24"/>
        </w:rPr>
        <w:t xml:space="preserve"> such as a system requirements specification. A good SRS should not include content</w:t>
      </w:r>
      <w:del w:id="70" w:author="Unknown Author" w:date="2022-01-21T18:08:06Z">
        <w:r>
          <w:rPr>
            <w:rFonts w:cs="Times New Roman" w:ascii="Times New Roman" w:hAnsi="Times New Roman"/>
            <w:sz w:val="24"/>
            <w:szCs w:val="24"/>
          </w:rPr>
          <w:delText>s</w:delText>
        </w:r>
      </w:del>
      <w:r>
        <w:rPr>
          <w:rFonts w:cs="Times New Roman" w:ascii="Times New Roman" w:hAnsi="Times New Roman"/>
          <w:sz w:val="24"/>
          <w:szCs w:val="24"/>
        </w:rPr>
        <w:t xml:space="preserve"> which conflict</w:t>
      </w:r>
      <w:ins w:id="71" w:author="Unknown Author" w:date="2022-01-21T18:10:01Z">
        <w:r>
          <w:rPr>
            <w:rFonts w:cs="Times New Roman" w:ascii="Times New Roman" w:hAnsi="Times New Roman"/>
            <w:sz w:val="24"/>
            <w:szCs w:val="24"/>
          </w:rPr>
          <w:t>s</w:t>
        </w:r>
      </w:ins>
      <w:r>
        <w:rPr>
          <w:rFonts w:cs="Times New Roman" w:ascii="Times New Roman" w:hAnsi="Times New Roman"/>
          <w:sz w:val="24"/>
          <w:szCs w:val="24"/>
        </w:rPr>
        <w:t xml:space="preserve"> </w:t>
      </w:r>
      <w:del w:id="72" w:author="Unknown Author" w:date="2022-01-21T18:08:10Z">
        <w:r>
          <w:rPr>
            <w:rFonts w:cs="Times New Roman" w:ascii="Times New Roman" w:hAnsi="Times New Roman"/>
            <w:sz w:val="24"/>
            <w:szCs w:val="24"/>
          </w:rPr>
          <w:delText>between</w:delText>
        </w:r>
      </w:del>
      <w:ins w:id="73" w:author="Unknown Author" w:date="2022-01-21T18:08:11Z">
        <w:r>
          <w:rPr>
            <w:rFonts w:cs="Times New Roman" w:ascii="Times New Roman" w:hAnsi="Times New Roman"/>
            <w:sz w:val="24"/>
            <w:szCs w:val="24"/>
          </w:rPr>
          <w:t>with</w:t>
        </w:r>
      </w:ins>
      <w:r>
        <w:rPr>
          <w:rFonts w:cs="Times New Roman" w:ascii="Times New Roman" w:hAnsi="Times New Roman"/>
          <w:sz w:val="24"/>
          <w:szCs w:val="24"/>
        </w:rPr>
        <w:t xml:space="preserve"> specified characteristics of real-world objects,</w:t>
      </w:r>
      <w:del w:id="74" w:author="Unknown Author" w:date="2022-01-21T18:08:22Z">
        <w:r>
          <w:rPr>
            <w:rFonts w:cs="Times New Roman" w:ascii="Times New Roman" w:hAnsi="Times New Roman"/>
            <w:sz w:val="24"/>
            <w:szCs w:val="24"/>
          </w:rPr>
          <w:delText xml:space="preserve"> conflict</w:delText>
        </w:r>
      </w:del>
      <w:r>
        <w:rPr>
          <w:rFonts w:cs="Times New Roman" w:ascii="Times New Roman" w:hAnsi="Times New Roman"/>
          <w:sz w:val="24"/>
          <w:szCs w:val="24"/>
        </w:rPr>
        <w:t xml:space="preserve"> between two specified actions, </w:t>
      </w:r>
      <w:del w:id="75" w:author="Unknown Author" w:date="2022-01-21T18:08:34Z">
        <w:r>
          <w:rPr>
            <w:rFonts w:cs="Times New Roman" w:ascii="Times New Roman" w:hAnsi="Times New Roman"/>
            <w:sz w:val="24"/>
            <w:szCs w:val="24"/>
          </w:rPr>
          <w:delText>and conflict</w:delText>
        </w:r>
      </w:del>
      <w:ins w:id="76" w:author="Unknown Author" w:date="2022-01-21T18:08:34Z">
        <w:r>
          <w:rPr>
            <w:rFonts w:cs="Times New Roman" w:ascii="Times New Roman" w:hAnsi="Times New Roman"/>
            <w:sz w:val="24"/>
            <w:szCs w:val="24"/>
          </w:rPr>
          <w:t>or</w:t>
        </w:r>
      </w:ins>
      <w:r>
        <w:rPr>
          <w:rFonts w:cs="Times New Roman" w:ascii="Times New Roman" w:hAnsi="Times New Roman"/>
          <w:sz w:val="24"/>
          <w:szCs w:val="24"/>
        </w:rPr>
        <w:t xml:space="preserve"> between</w:t>
      </w:r>
      <w:del w:id="77" w:author="Unknown Author" w:date="2022-01-21T18:08:44Z">
        <w:r>
          <w:rPr>
            <w:rFonts w:cs="Times New Roman" w:ascii="Times New Roman" w:hAnsi="Times New Roman"/>
            <w:sz w:val="24"/>
            <w:szCs w:val="24"/>
          </w:rPr>
          <w:delText xml:space="preserve"> two or more</w:delText>
        </w:r>
      </w:del>
      <w:r>
        <w:rPr>
          <w:rFonts w:cs="Times New Roman" w:ascii="Times New Roman" w:hAnsi="Times New Roman"/>
          <w:sz w:val="24"/>
          <w:szCs w:val="24"/>
        </w:rPr>
        <w:t xml:space="preserve"> requirements. </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Every requirement in SRS is important but not equally</w:t>
      </w:r>
      <w:del w:id="78" w:author="Unknown Author" w:date="2022-01-21T18:10:31Z">
        <w:r>
          <w:rPr>
            <w:rFonts w:cs="Times New Roman" w:ascii="Times New Roman" w:hAnsi="Times New Roman"/>
            <w:sz w:val="24"/>
            <w:szCs w:val="24"/>
          </w:rPr>
          <w:delText xml:space="preserve"> important</w:delText>
        </w:r>
      </w:del>
      <w:r>
        <w:rPr>
          <w:rFonts w:cs="Times New Roman" w:ascii="Times New Roman" w:hAnsi="Times New Roman"/>
          <w:sz w:val="24"/>
          <w:szCs w:val="24"/>
        </w:rPr>
        <w:t>.</w:t>
      </w:r>
      <w:ins w:id="79" w:author="Unknown Author" w:date="2022-01-21T18:10:37Z">
        <w:r>
          <w:rPr>
            <w:rFonts w:cs="Times New Roman" w:ascii="Times New Roman" w:hAnsi="Times New Roman"/>
            <w:sz w:val="24"/>
            <w:szCs w:val="24"/>
          </w:rPr>
          <w:t xml:space="preserve"> An</w:t>
        </w:r>
      </w:ins>
      <w:r>
        <w:rPr>
          <w:rFonts w:cs="Times New Roman" w:ascii="Times New Roman" w:hAnsi="Times New Roman"/>
          <w:sz w:val="24"/>
          <w:szCs w:val="24"/>
        </w:rPr>
        <w:t xml:space="preserve"> SRS writer should rank for importance. The writer should also identify </w:t>
      </w:r>
      <w:ins w:id="80" w:author="Unknown Author" w:date="2022-01-21T18:10:57Z">
        <w:r>
          <w:rPr>
            <w:rFonts w:cs="Times New Roman" w:ascii="Times New Roman" w:hAnsi="Times New Roman"/>
            <w:sz w:val="24"/>
            <w:szCs w:val="24"/>
          </w:rPr>
          <w:t xml:space="preserve">the </w:t>
        </w:r>
      </w:ins>
      <w:r>
        <w:rPr>
          <w:rFonts w:cs="Times New Roman" w:ascii="Times New Roman" w:hAnsi="Times New Roman"/>
          <w:sz w:val="24"/>
          <w:szCs w:val="24"/>
        </w:rPr>
        <w:t>stability of</w:t>
      </w:r>
      <w:ins w:id="81" w:author="Unknown Author" w:date="2022-01-21T18:11:20Z">
        <w:r>
          <w:rPr>
            <w:rFonts w:cs="Times New Roman" w:ascii="Times New Roman" w:hAnsi="Times New Roman"/>
            <w:sz w:val="24"/>
            <w:szCs w:val="24"/>
          </w:rPr>
          <w:t xml:space="preserve"> for</w:t>
        </w:r>
      </w:ins>
      <w:del w:id="82" w:author="Unknown Author" w:date="2022-01-21T18:11:19Z">
        <w:r>
          <w:rPr>
            <w:rFonts w:cs="Times New Roman" w:ascii="Times New Roman" w:hAnsi="Times New Roman"/>
            <w:sz w:val="24"/>
            <w:szCs w:val="24"/>
          </w:rPr>
          <w:delText xml:space="preserve"> a particular</w:delText>
        </w:r>
      </w:del>
      <w:ins w:id="83" w:author="Unknown Author" w:date="2022-01-21T18:11:20Z">
        <w:r>
          <w:rPr>
            <w:rFonts w:cs="Times New Roman" w:ascii="Times New Roman" w:hAnsi="Times New Roman"/>
            <w:sz w:val="24"/>
            <w:szCs w:val="24"/>
          </w:rPr>
          <w:t xml:space="preserve"> a</w:t>
        </w:r>
      </w:ins>
      <w:r>
        <w:rPr>
          <w:rFonts w:cs="Times New Roman" w:ascii="Times New Roman" w:hAnsi="Times New Roman"/>
          <w:sz w:val="24"/>
          <w:szCs w:val="24"/>
        </w:rPr>
        <w:t xml:space="preserve"> functionality of a program. This may </w:t>
      </w:r>
      <w:ins w:id="84" w:author="Unknown Author" w:date="2022-01-21T18:11:34Z">
        <w:r>
          <w:rPr>
            <w:rFonts w:cs="Times New Roman" w:ascii="Times New Roman" w:hAnsi="Times New Roman"/>
            <w:sz w:val="24"/>
            <w:szCs w:val="24"/>
          </w:rPr>
          <w:t xml:space="preserve">be </w:t>
        </w:r>
      </w:ins>
      <w:r>
        <w:rPr>
          <w:rFonts w:cs="Times New Roman" w:ascii="Times New Roman" w:hAnsi="Times New Roman"/>
          <w:sz w:val="24"/>
          <w:szCs w:val="24"/>
        </w:rPr>
        <w:t>state</w:t>
      </w:r>
      <w:ins w:id="85" w:author="Unknown Author" w:date="2022-01-21T18:11:35Z">
        <w:r>
          <w:rPr>
            <w:rFonts w:cs="Times New Roman" w:ascii="Times New Roman" w:hAnsi="Times New Roman"/>
            <w:sz w:val="24"/>
            <w:szCs w:val="24"/>
          </w:rPr>
          <w:t>d</w:t>
        </w:r>
      </w:ins>
      <w:r>
        <w:rPr>
          <w:rFonts w:cs="Times New Roman" w:ascii="Times New Roman" w:hAnsi="Times New Roman"/>
          <w:sz w:val="24"/>
          <w:szCs w:val="24"/>
        </w:rPr>
        <w:t xml:space="preserve"> as quantitative measure of changes </w:t>
      </w:r>
      <w:del w:id="86" w:author="Unknown Author" w:date="2022-01-21T18:11:45Z">
        <w:r>
          <w:rPr>
            <w:rFonts w:cs="Times New Roman" w:ascii="Times New Roman" w:hAnsi="Times New Roman"/>
            <w:sz w:val="24"/>
            <w:szCs w:val="24"/>
          </w:rPr>
          <w:delText>of</w:delText>
        </w:r>
      </w:del>
      <w:ins w:id="87" w:author="Unknown Author" w:date="2022-01-21T18:11:45Z">
        <w:r>
          <w:rPr>
            <w:rFonts w:cs="Times New Roman" w:ascii="Times New Roman" w:hAnsi="Times New Roman"/>
            <w:sz w:val="24"/>
            <w:szCs w:val="24"/>
          </w:rPr>
          <w:t>to</w:t>
        </w:r>
      </w:ins>
      <w:r>
        <w:rPr>
          <w:rFonts w:cs="Times New Roman" w:ascii="Times New Roman" w:hAnsi="Times New Roman"/>
          <w:sz w:val="24"/>
          <w:szCs w:val="24"/>
        </w:rPr>
        <w:t xml:space="preserve"> requirements. </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 xml:space="preserve">For </w:t>
      </w:r>
      <w:ins w:id="88" w:author="Unknown Author" w:date="2022-01-21T18:21:07Z">
        <w:r>
          <w:rPr>
            <w:rFonts w:cs="Times New Roman" w:ascii="Times New Roman" w:hAnsi="Times New Roman"/>
            <w:sz w:val="24"/>
            <w:szCs w:val="24"/>
          </w:rPr>
          <w:t xml:space="preserve">the </w:t>
        </w:r>
      </w:ins>
      <w:r>
        <w:rPr>
          <w:rFonts w:cs="Times New Roman" w:ascii="Times New Roman" w:hAnsi="Times New Roman"/>
          <w:sz w:val="24"/>
          <w:szCs w:val="24"/>
        </w:rPr>
        <w:t xml:space="preserve">other requirements of </w:t>
      </w:r>
      <w:ins w:id="89" w:author="Unknown Author" w:date="2022-01-21T18:12:44Z">
        <w:r>
          <w:rPr>
            <w:rFonts w:cs="Times New Roman" w:ascii="Times New Roman" w:hAnsi="Times New Roman"/>
            <w:sz w:val="24"/>
            <w:szCs w:val="24"/>
          </w:rPr>
          <w:t xml:space="preserve">a </w:t>
        </w:r>
      </w:ins>
      <w:r>
        <w:rPr>
          <w:rFonts w:cs="Times New Roman" w:ascii="Times New Roman" w:hAnsi="Times New Roman"/>
          <w:sz w:val="24"/>
          <w:szCs w:val="24"/>
        </w:rPr>
        <w:t xml:space="preserve">good SRS, </w:t>
      </w:r>
      <w:ins w:id="90" w:author="Unknown Author" w:date="2022-01-21T18:12:56Z">
        <w:r>
          <w:rPr>
            <w:rFonts w:cs="Times New Roman" w:ascii="Times New Roman" w:hAnsi="Times New Roman"/>
            <w:sz w:val="24"/>
            <w:szCs w:val="24"/>
          </w:rPr>
          <w:t xml:space="preserve">a </w:t>
        </w:r>
      </w:ins>
      <w:r>
        <w:rPr>
          <w:rFonts w:cs="Times New Roman" w:ascii="Times New Roman" w:hAnsi="Times New Roman"/>
          <w:sz w:val="24"/>
          <w:szCs w:val="24"/>
        </w:rPr>
        <w:t xml:space="preserve">writer should avoid using words such as “well”, “good”, or “usually”. </w:t>
      </w:r>
      <w:commentRangeStart w:id="6"/>
      <w:r>
        <w:rPr>
          <w:rFonts w:cs="Times New Roman" w:ascii="Times New Roman" w:hAnsi="Times New Roman"/>
          <w:sz w:val="24"/>
          <w:szCs w:val="24"/>
        </w:rPr>
        <w:t xml:space="preserve">These terms </w:t>
      </w:r>
      <w:del w:id="91" w:author="Unknown Author" w:date="2022-01-21T18:13:25Z">
        <w:r>
          <w:rPr>
            <w:rFonts w:cs="Times New Roman" w:ascii="Times New Roman" w:hAnsi="Times New Roman"/>
            <w:sz w:val="24"/>
            <w:szCs w:val="24"/>
          </w:rPr>
          <w:delText>disturb readers to verify requirements clearly</w:delText>
        </w:r>
      </w:del>
      <w:ins w:id="92" w:author="Unknown Author" w:date="2022-01-21T18:13:26Z">
        <w:r>
          <w:rPr>
            <w:rFonts w:cs="Times New Roman" w:ascii="Times New Roman" w:hAnsi="Times New Roman"/>
            <w:sz w:val="24"/>
            <w:szCs w:val="24"/>
          </w:rPr>
          <w:t>introduce unneeded ambiguity</w:t>
        </w:r>
      </w:ins>
      <w:r>
        <w:rPr>
          <w:rFonts w:cs="Times New Roman" w:ascii="Times New Roman" w:hAnsi="Times New Roman"/>
          <w:sz w:val="24"/>
          <w:szCs w:val="24"/>
        </w:rPr>
      </w:r>
      <w:commentRangeEnd w:id="6"/>
      <w:r>
        <w:commentReference w:id="6"/>
      </w:r>
      <w:r>
        <w:rPr>
          <w:rFonts w:cs="Times New Roman" w:ascii="Times New Roman" w:hAnsi="Times New Roman"/>
          <w:sz w:val="24"/>
          <w:szCs w:val="24"/>
        </w:rPr>
        <w:t xml:space="preserve">. </w:t>
      </w:r>
      <w:del w:id="93" w:author="Unknown Author" w:date="2022-01-21T18:15:02Z">
        <w:r>
          <w:rPr>
            <w:rFonts w:cs="Times New Roman" w:ascii="Times New Roman" w:hAnsi="Times New Roman"/>
            <w:sz w:val="24"/>
            <w:szCs w:val="24"/>
          </w:rPr>
          <w:delText xml:space="preserve">Also, </w:delText>
        </w:r>
      </w:del>
      <w:ins w:id="94" w:author="Unknown Author" w:date="2022-01-21T18:15:03Z">
        <w:r>
          <w:rPr>
            <w:rFonts w:cs="Times New Roman" w:ascii="Times New Roman" w:hAnsi="Times New Roman"/>
            <w:sz w:val="24"/>
            <w:szCs w:val="24"/>
          </w:rPr>
          <w:t>C</w:t>
        </w:r>
      </w:ins>
      <w:del w:id="95" w:author="Unknown Author" w:date="2022-01-21T18:15:02Z">
        <w:r>
          <w:rPr>
            <w:rFonts w:cs="Times New Roman" w:ascii="Times New Roman" w:hAnsi="Times New Roman"/>
            <w:sz w:val="24"/>
            <w:szCs w:val="24"/>
          </w:rPr>
          <w:delText>c</w:delText>
        </w:r>
      </w:del>
      <w:r>
        <w:rPr>
          <w:rFonts w:cs="Times New Roman" w:ascii="Times New Roman" w:hAnsi="Times New Roman"/>
          <w:sz w:val="24"/>
          <w:szCs w:val="24"/>
        </w:rPr>
        <w:t xml:space="preserve">ontents of the document should </w:t>
      </w:r>
      <w:ins w:id="96" w:author="Unknown Author" w:date="2022-01-21T18:15:07Z">
        <w:r>
          <w:rPr>
            <w:rFonts w:cs="Times New Roman" w:ascii="Times New Roman" w:hAnsi="Times New Roman"/>
            <w:sz w:val="24"/>
            <w:szCs w:val="24"/>
          </w:rPr>
          <w:t xml:space="preserve">be </w:t>
        </w:r>
      </w:ins>
      <w:r>
        <w:rPr>
          <w:rFonts w:cs="Times New Roman" w:ascii="Times New Roman" w:hAnsi="Times New Roman"/>
          <w:sz w:val="24"/>
          <w:szCs w:val="24"/>
        </w:rPr>
        <w:t xml:space="preserve">coherent, essential, and separated. Redundancy itself is not an error, but it can cause some errors, eventually lead to inconsistency. Lastly, a good SRS should be traceable by both backward and forward. </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Prototyping is also part of a</w:t>
      </w:r>
      <w:ins w:id="97" w:author="Unknown Author" w:date="2022-01-21T18:18:44Z">
        <w:r>
          <w:rPr>
            <w:rFonts w:cs="Times New Roman" w:ascii="Times New Roman" w:hAnsi="Times New Roman"/>
            <w:sz w:val="24"/>
            <w:szCs w:val="24"/>
          </w:rPr>
          <w:t>n SRS</w:t>
        </w:r>
      </w:ins>
      <w:ins w:id="98" w:author="Unknown Author" w:date="2022-01-21T18:18:44Z">
        <w:r>
          <w:rPr>
            <w:rFonts w:eastAsia="맑은 고딕" w:cs="Times New Roman" w:ascii="Times New Roman" w:hAnsi="Times New Roman" w:eastAsiaTheme="minorEastAsia"/>
            <w:color w:val="auto"/>
            <w:kern w:val="0"/>
            <w:sz w:val="24"/>
            <w:szCs w:val="24"/>
            <w:lang w:val="en-US" w:eastAsia="ko-KR" w:bidi="ar-SA"/>
          </w:rPr>
          <w:t>’s</w:t>
        </w:r>
      </w:ins>
      <w:r>
        <w:rPr>
          <w:rFonts w:cs="Times New Roman" w:ascii="Times New Roman" w:hAnsi="Times New Roman"/>
          <w:sz w:val="24"/>
          <w:szCs w:val="24"/>
        </w:rPr>
        <w:t xml:space="preserve"> requirement</w:t>
      </w:r>
      <w:ins w:id="99" w:author="Unknown Author" w:date="2022-01-21T18:18:52Z">
        <w:r>
          <w:rPr>
            <w:rFonts w:eastAsia="맑은 고딕" w:cs="Times New Roman" w:ascii="Times New Roman" w:hAnsi="Times New Roman" w:eastAsiaTheme="minorEastAsia"/>
            <w:color w:val="auto"/>
            <w:kern w:val="0"/>
            <w:sz w:val="24"/>
            <w:szCs w:val="24"/>
            <w:lang w:val="en-US" w:eastAsia="ko-KR" w:bidi="ar-SA"/>
          </w:rPr>
          <w:t>’s</w:t>
        </w:r>
      </w:ins>
      <w:r>
        <w:rPr>
          <w:rFonts w:cs="Times New Roman" w:ascii="Times New Roman" w:hAnsi="Times New Roman"/>
          <w:sz w:val="24"/>
          <w:szCs w:val="24"/>
        </w:rPr>
        <w:t xml:space="preserve"> </w:t>
      </w:r>
      <w:del w:id="100" w:author="Unknown Author" w:date="2022-01-21T18:18:54Z">
        <w:r>
          <w:rPr>
            <w:rFonts w:cs="Times New Roman" w:ascii="Times New Roman" w:hAnsi="Times New Roman"/>
            <w:sz w:val="24"/>
            <w:szCs w:val="24"/>
          </w:rPr>
          <w:delText xml:space="preserve">of </w:delText>
        </w:r>
      </w:del>
      <w:del w:id="101" w:author="Unknown Author" w:date="2022-01-21T18:16:12Z">
        <w:r>
          <w:rPr>
            <w:rFonts w:cs="Times New Roman" w:ascii="Times New Roman" w:hAnsi="Times New Roman"/>
            <w:sz w:val="24"/>
            <w:szCs w:val="24"/>
          </w:rPr>
          <w:delText>the</w:delText>
        </w:r>
      </w:del>
      <w:del w:id="102" w:author="Unknown Author" w:date="2022-01-21T18:18:54Z">
        <w:r>
          <w:rPr>
            <w:rFonts w:cs="Times New Roman" w:ascii="Times New Roman" w:hAnsi="Times New Roman"/>
            <w:sz w:val="24"/>
            <w:szCs w:val="24"/>
          </w:rPr>
          <w:delText xml:space="preserve"> SRS</w:delText>
        </w:r>
      </w:del>
      <w:r>
        <w:rPr>
          <w:rFonts w:cs="Times New Roman" w:ascii="Times New Roman" w:hAnsi="Times New Roman"/>
          <w:sz w:val="24"/>
          <w:szCs w:val="24"/>
        </w:rPr>
        <w:t xml:space="preserve">. The prototype of project </w:t>
      </w:r>
      <w:ins w:id="103" w:author="Unknown Author" w:date="2022-01-21T18:16:32Z">
        <w:r>
          <w:rPr>
            <w:rFonts w:cs="Times New Roman" w:ascii="Times New Roman" w:hAnsi="Times New Roman"/>
            <w:sz w:val="24"/>
            <w:szCs w:val="24"/>
          </w:rPr>
          <w:t xml:space="preserve">is </w:t>
        </w:r>
      </w:ins>
      <w:commentRangeStart w:id="7"/>
      <w:r>
        <w:rPr>
          <w:rFonts w:cs="Times New Roman" w:ascii="Times New Roman" w:hAnsi="Times New Roman"/>
          <w:sz w:val="24"/>
          <w:szCs w:val="24"/>
        </w:rPr>
        <w:t>preferred to user hence powerful for receiving quick feedback</w:t>
      </w:r>
      <w:del w:id="104" w:author="Unknown Author" w:date="2022-01-21T18:19:24Z">
        <w:r>
          <w:rPr>
            <w:rFonts w:cs="Times New Roman" w:ascii="Times New Roman" w:hAnsi="Times New Roman"/>
            <w:sz w:val="24"/>
            <w:szCs w:val="24"/>
          </w:rPr>
          <w:delText>s</w:delText>
        </w:r>
      </w:del>
      <w:r>
        <w:rPr>
          <w:rFonts w:cs="Times New Roman" w:ascii="Times New Roman" w:hAnsi="Times New Roman"/>
          <w:sz w:val="24"/>
          <w:szCs w:val="24"/>
        </w:rPr>
        <w:t xml:space="preserve"> from users</w:t>
      </w:r>
      <w:r>
        <w:rPr>
          <w:rFonts w:cs="Times New Roman" w:ascii="Times New Roman" w:hAnsi="Times New Roman"/>
          <w:sz w:val="24"/>
          <w:szCs w:val="24"/>
        </w:rPr>
      </w:r>
      <w:commentRangeEnd w:id="7"/>
      <w:r>
        <w:commentReference w:id="7"/>
      </w:r>
      <w:r>
        <w:rPr>
          <w:rFonts w:cs="Times New Roman" w:ascii="Times New Roman" w:hAnsi="Times New Roman"/>
          <w:sz w:val="24"/>
          <w:szCs w:val="24"/>
        </w:rPr>
        <w:t xml:space="preserve">. </w:t>
      </w:r>
      <w:del w:id="105" w:author="Unknown Author" w:date="2022-01-21T18:19:41Z">
        <w:r>
          <w:rPr>
            <w:rFonts w:cs="Times New Roman" w:ascii="Times New Roman" w:hAnsi="Times New Roman"/>
            <w:sz w:val="24"/>
            <w:szCs w:val="24"/>
          </w:rPr>
          <w:delText>These</w:delText>
        </w:r>
      </w:del>
      <w:r>
        <w:rPr>
          <w:rFonts w:cs="Times New Roman" w:ascii="Times New Roman" w:hAnsi="Times New Roman"/>
          <w:sz w:val="24"/>
          <w:szCs w:val="24"/>
        </w:rPr>
        <w:t xml:space="preserve"> </w:t>
      </w:r>
      <w:ins w:id="106" w:author="Unknown Author" w:date="2022-01-21T18:19:42Z">
        <w:r>
          <w:rPr>
            <w:rFonts w:cs="Times New Roman" w:ascii="Times New Roman" w:hAnsi="Times New Roman"/>
            <w:sz w:val="24"/>
            <w:szCs w:val="24"/>
          </w:rPr>
          <w:t>F</w:t>
        </w:r>
      </w:ins>
      <w:del w:id="107" w:author="Unknown Author" w:date="2022-01-21T18:19:42Z">
        <w:r>
          <w:rPr>
            <w:rFonts w:cs="Times New Roman" w:ascii="Times New Roman" w:hAnsi="Times New Roman"/>
            <w:sz w:val="24"/>
            <w:szCs w:val="24"/>
          </w:rPr>
          <w:delText>f</w:delText>
        </w:r>
      </w:del>
      <w:r>
        <w:rPr>
          <w:rFonts w:cs="Times New Roman" w:ascii="Times New Roman" w:hAnsi="Times New Roman"/>
          <w:sz w:val="24"/>
          <w:szCs w:val="24"/>
        </w:rPr>
        <w:t>eedback</w:t>
      </w:r>
      <w:del w:id="108" w:author="Unknown Author" w:date="2022-01-21T18:19:45Z">
        <w:r>
          <w:rPr>
            <w:rFonts w:cs="Times New Roman" w:ascii="Times New Roman" w:hAnsi="Times New Roman"/>
            <w:sz w:val="24"/>
            <w:szCs w:val="24"/>
          </w:rPr>
          <w:delText>s</w:delText>
        </w:r>
      </w:del>
      <w:r>
        <w:rPr>
          <w:rFonts w:cs="Times New Roman" w:ascii="Times New Roman" w:hAnsi="Times New Roman"/>
          <w:sz w:val="24"/>
          <w:szCs w:val="24"/>
        </w:rPr>
        <w:t xml:space="preserve"> can save time</w:t>
      </w:r>
      <w:del w:id="109" w:author="Unknown Author" w:date="2022-01-21T18:19:52Z">
        <w:r>
          <w:rPr>
            <w:rFonts w:cs="Times New Roman" w:ascii="Times New Roman" w:hAnsi="Times New Roman"/>
            <w:sz w:val="24"/>
            <w:szCs w:val="24"/>
          </w:rPr>
          <w:delText>s</w:delText>
        </w:r>
      </w:del>
      <w:r>
        <w:rPr>
          <w:rFonts w:cs="Times New Roman" w:ascii="Times New Roman" w:hAnsi="Times New Roman"/>
          <w:sz w:val="24"/>
          <w:szCs w:val="24"/>
        </w:rPr>
        <w:t xml:space="preserve"> for SRS </w:t>
      </w:r>
      <w:commentRangeStart w:id="8"/>
      <w:r>
        <w:rPr>
          <w:rFonts w:cs="Times New Roman" w:ascii="Times New Roman" w:hAnsi="Times New Roman"/>
          <w:sz w:val="24"/>
          <w:szCs w:val="24"/>
        </w:rPr>
        <w:t>writers</w:t>
      </w:r>
      <w:del w:id="110" w:author="Unknown Author" w:date="2022-01-21T18:20:10Z">
        <w:r>
          <w:rPr>
            <w:rFonts w:cs="Times New Roman" w:ascii="Times New Roman" w:hAnsi="Times New Roman"/>
            <w:sz w:val="24"/>
            <w:szCs w:val="24"/>
          </w:rPr>
          <w:delText xml:space="preserve"> writing SRS</w:delText>
        </w:r>
      </w:del>
      <w:r>
        <w:rPr>
          <w:rFonts w:cs="Times New Roman" w:ascii="Times New Roman" w:hAnsi="Times New Roman"/>
          <w:sz w:val="24"/>
          <w:szCs w:val="24"/>
        </w:rPr>
      </w:r>
      <w:commentRangeEnd w:id="8"/>
      <w:r>
        <w:commentReference w:id="8"/>
      </w:r>
      <w:r>
        <w:rPr>
          <w:rFonts w:cs="Times New Roman" w:ascii="Times New Roman" w:hAnsi="Times New Roman"/>
          <w:sz w:val="24"/>
          <w:szCs w:val="24"/>
        </w:rPr>
        <w:t xml:space="preserve"> and for development. </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 xml:space="preserve">The SRS writers should reveal its outputs of the system, such as partitioning the software into modules, allocating functions to modules, describing the flow of information or control between modules, and choosing data structures. Writers should also specify the certain project’s cost, delivery schedules, report procedures, development methods, quality assurance, validation and verification criteria, and acceptance procedures. </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 xml:space="preserve">For writing the SRS, the introduction should be included which contains the purpose of writing this SRS, and details of contents of an SRS such as software’s name and its functionality. This section of the SRS is interpreting terms, acronyms, and abbreviations and specify references. </w:t>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t>Lastly</w:t>
      </w:r>
      <w:del w:id="111" w:author="Unknown Author" w:date="2022-01-21T18:30:10Z">
        <w:r>
          <w:rPr>
            <w:rFonts w:cs="Times New Roman" w:ascii="Times New Roman" w:hAnsi="Times New Roman"/>
            <w:sz w:val="24"/>
            <w:szCs w:val="24"/>
          </w:rPr>
          <w:delText xml:space="preserve"> then</w:delText>
        </w:r>
      </w:del>
      <w:r>
        <w:rPr>
          <w:rFonts w:cs="Times New Roman" w:ascii="Times New Roman" w:hAnsi="Times New Roman"/>
          <w:sz w:val="24"/>
          <w:szCs w:val="24"/>
        </w:rPr>
        <w:t xml:space="preserve"> the SRS </w:t>
      </w:r>
      <w:ins w:id="112" w:author="Unknown Author" w:date="2022-01-21T18:30:11Z">
        <w:r>
          <w:rPr>
            <w:rFonts w:cs="Times New Roman" w:ascii="Times New Roman" w:hAnsi="Times New Roman"/>
            <w:sz w:val="24"/>
            <w:szCs w:val="24"/>
          </w:rPr>
          <w:t xml:space="preserve">should </w:t>
        </w:r>
      </w:ins>
      <w:r>
        <w:rPr>
          <w:rFonts w:cs="Times New Roman" w:ascii="Times New Roman" w:hAnsi="Times New Roman"/>
          <w:sz w:val="24"/>
          <w:szCs w:val="24"/>
        </w:rPr>
        <w:t>demonstrate descriptions of the product’s functionalities, its interna</w:t>
      </w:r>
      <w:del w:id="113" w:author="Unknown Author" w:date="2022-01-21T18:30:24Z">
        <w:r>
          <w:rPr>
            <w:rFonts w:cs="Times New Roman" w:ascii="Times New Roman" w:hAnsi="Times New Roman"/>
            <w:sz w:val="24"/>
            <w:szCs w:val="24"/>
          </w:rPr>
          <w:delText>l and</w:delText>
        </w:r>
      </w:del>
      <w:ins w:id="114" w:author="Unknown Author" w:date="2022-01-21T18:30:27Z">
        <w:r>
          <w:rPr>
            <w:rFonts w:cs="Times New Roman" w:ascii="Times New Roman" w:hAnsi="Times New Roman"/>
            <w:sz w:val="24"/>
            <w:szCs w:val="24"/>
          </w:rPr>
          <w:t>l,</w:t>
        </w:r>
      </w:ins>
      <w:r>
        <w:rPr>
          <w:rFonts w:cs="Times New Roman" w:ascii="Times New Roman" w:hAnsi="Times New Roman"/>
          <w:sz w:val="24"/>
          <w:szCs w:val="24"/>
        </w:rPr>
        <w:t xml:space="preserve"> external interface, and operations. The description also includes summary of functions and state</w:t>
      </w:r>
      <w:ins w:id="115" w:author="Unknown Author" w:date="2022-01-21T18:30:41Z">
        <w:r>
          <w:rPr>
            <w:rFonts w:cs="Times New Roman" w:ascii="Times New Roman" w:hAnsi="Times New Roman"/>
            <w:sz w:val="24"/>
            <w:szCs w:val="24"/>
          </w:rPr>
          <w:t>s</w:t>
        </w:r>
      </w:ins>
      <w:r>
        <w:rPr>
          <w:rFonts w:cs="Times New Roman" w:ascii="Times New Roman" w:hAnsi="Times New Roman"/>
          <w:sz w:val="24"/>
          <w:szCs w:val="24"/>
        </w:rPr>
        <w:t xml:space="preserve"> requirements for users to utilize the software. </w:t>
      </w:r>
      <w:commentRangeStart w:id="9"/>
      <w:r>
        <w:rPr>
          <w:rFonts w:cs="Times New Roman" w:ascii="Times New Roman" w:hAnsi="Times New Roman"/>
          <w:sz w:val="24"/>
          <w:szCs w:val="24"/>
        </w:rPr>
        <w:t>Constraints, functions delayed being included must be specified.</w:t>
      </w:r>
      <w:commentRangeEnd w:id="9"/>
      <w:r>
        <w:commentReference w:id="9"/>
      </w: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-Discussion</w:t>
      </w:r>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ab/>
        <w:t xml:space="preserve">This article describes how to write the good SRS. </w:t>
      </w:r>
      <w:commentRangeStart w:id="10"/>
      <w:r>
        <w:rPr>
          <w:rFonts w:cs="Times New Roman" w:ascii="Times New Roman" w:hAnsi="Times New Roman"/>
          <w:sz w:val="24"/>
          <w:szCs w:val="24"/>
        </w:rPr>
        <w:t>I think an SRS is a tool of communication between software customers and developers and for writers</w:t>
      </w:r>
      <w:del w:id="116" w:author="Unknown Author" w:date="2022-01-21T18:32:04Z">
        <w:r>
          <w:rPr>
            <w:rFonts w:cs="Times New Roman" w:ascii="Times New Roman" w:hAnsi="Times New Roman"/>
            <w:sz w:val="24"/>
            <w:szCs w:val="24"/>
          </w:rPr>
          <w:delText>, t</w:delText>
        </w:r>
      </w:del>
      <w:ins w:id="117" w:author="Unknown Author" w:date="2022-01-21T18:32:05Z">
        <w:r>
          <w:rPr>
            <w:rFonts w:cs="Times New Roman" w:ascii="Times New Roman" w:hAnsi="Times New Roman"/>
            <w:sz w:val="24"/>
            <w:szCs w:val="24"/>
          </w:rPr>
          <w:t xml:space="preserve">. </w:t>
        </w:r>
      </w:ins>
      <w:del w:id="118" w:author="Unknown Author" w:date="2022-01-21T18:32:14Z">
        <w:r>
          <w:rPr>
            <w:rFonts w:cs="Times New Roman" w:ascii="Times New Roman" w:hAnsi="Times New Roman"/>
            <w:sz w:val="24"/>
            <w:szCs w:val="24"/>
          </w:rPr>
          <w:delText>hey</w:delText>
        </w:r>
      </w:del>
      <w:ins w:id="119" w:author="Unknown Author" w:date="2022-01-21T18:32:14Z">
        <w:r>
          <w:rPr>
            <w:rFonts w:cs="Times New Roman" w:ascii="Times New Roman" w:hAnsi="Times New Roman"/>
            <w:sz w:val="24"/>
            <w:szCs w:val="24"/>
          </w:rPr>
          <w:t>SRS writers</w:t>
        </w:r>
      </w:ins>
      <w:r>
        <w:rPr>
          <w:rFonts w:cs="Times New Roman" w:ascii="Times New Roman" w:hAnsi="Times New Roman"/>
          <w:sz w:val="24"/>
          <w:szCs w:val="24"/>
        </w:rPr>
        <w:t xml:space="preserve"> should produce a good SRS to ease this communication. </w:t>
      </w:r>
      <w:commentRangeEnd w:id="10"/>
      <w:r>
        <w:commentReference w:id="10"/>
      </w: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ind w:firstLine="72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before="0" w:after="160"/>
        <w:ind w:firstLine="720"/>
        <w:rPr>
          <w:rFonts w:ascii="Times New Roman" w:hAnsi="Times New Roman" w:cs="Times New Roman"/>
          <w:sz w:val="24"/>
          <w:szCs w:val="24"/>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1-21T17:41:47Z" w:initials="">
    <w:p>
      <w:r>
        <w:rPr>
          <w:rFonts w:ascii="Calibri" w:hAnsi="Calibri" w:eastAsia="맑은 고딕"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ko-KR" w:bidi="ar-SA"/>
        </w:rPr>
        <w:t>This should be in the title.</w:t>
      </w:r>
    </w:p>
  </w:comment>
  <w:comment w:id="1" w:author="Unknown Author" w:date="2022-01-21T17:42:16Z" w:initials="">
    <w:p>
      <w:r>
        <w:rPr>
          <w:rFonts w:ascii="Calibri" w:hAnsi="Calibri" w:eastAsia="맑은 고딕"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ko-KR" w:bidi="ar-SA"/>
        </w:rPr>
        <w:t>This should be the topic sentence.</w:t>
      </w:r>
    </w:p>
  </w:comment>
  <w:comment w:id="2" w:author="Unknown Author" w:date="2022-01-21T18:04:07Z" w:initials="">
    <w:p>
      <w:r>
        <w:rPr>
          <w:rFonts w:ascii="Calibri" w:hAnsi="Calibri" w:eastAsia="맑은 고딕"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ko-KR" w:bidi="ar-SA"/>
        </w:rPr>
        <w:t>Restructed to fix grammar issues.</w:t>
      </w:r>
    </w:p>
  </w:comment>
  <w:comment w:id="4" w:author="Unknown Author" w:date="2022-01-21T17:49:26Z" w:initials="">
    <w:p>
      <w:r>
        <w:rPr>
          <w:rFonts w:ascii="Calibri" w:hAnsi="Calibri" w:eastAsia="맑은 고딕"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ko-KR" w:bidi="ar-SA"/>
        </w:rPr>
        <w:t>Changed to be more concise.</w:t>
      </w:r>
    </w:p>
  </w:comment>
  <w:comment w:id="3" w:author="Unknown Author" w:date="2022-01-21T17:58:27Z" w:initials="">
    <w:p>
      <w:r>
        <w:rPr>
          <w:rFonts w:ascii="Calibri" w:hAnsi="Calibri" w:eastAsia="맑은 고딕"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ko-KR" w:bidi="ar-SA"/>
        </w:rPr>
        <w:t>Restructured, and fixed grammar/spelling issues.</w:t>
      </w:r>
    </w:p>
  </w:comment>
  <w:comment w:id="5" w:author="Unknown Author" w:date="2022-01-21T18:03:18Z" w:initials="">
    <w:p>
      <w:r>
        <w:rPr>
          <w:rFonts w:ascii="Calibri" w:hAnsi="Calibri" w:eastAsia="맑은 고딕"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ko-KR" w:bidi="ar-SA"/>
        </w:rPr>
        <w:t>Should elaborate on this.</w:t>
      </w:r>
    </w:p>
  </w:comment>
  <w:comment w:id="6" w:author="Unknown Author" w:date="2022-01-21T18:13:56Z" w:initials="">
    <w:p>
      <w:r>
        <w:rPr>
          <w:rFonts w:ascii="Calibri" w:hAnsi="Calibri" w:eastAsia="맑은 고딕"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ko-KR" w:bidi="ar-SA"/>
        </w:rPr>
        <w:t>Thought it would be better tho directly reference the issue with the terms.</w:t>
      </w:r>
    </w:p>
  </w:comment>
  <w:comment w:id="7" w:author="Unknown Author" w:date="2022-01-21T18:19:11Z" w:initials="">
    <w:p>
      <w:r>
        <w:rPr>
          <w:rFonts w:ascii="Calibri" w:hAnsi="Calibri" w:eastAsia="맑은 고딕"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ko-KR" w:bidi="ar-SA"/>
        </w:rPr>
        <w:t>Not sure what this means.</w:t>
      </w:r>
    </w:p>
  </w:comment>
  <w:comment w:id="8" w:author="Unknown Author" w:date="2022-01-21T18:20:15Z" w:initials="">
    <w:p>
      <w:r>
        <w:rPr>
          <w:rFonts w:ascii="Calibri" w:hAnsi="Calibri" w:eastAsia="맑은 고딕"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ko-KR" w:bidi="ar-SA"/>
        </w:rPr>
        <w:t>Making sentence more concise.</w:t>
      </w:r>
    </w:p>
  </w:comment>
  <w:comment w:id="9" w:author="Unknown Author" w:date="2022-01-21T18:31:25Z" w:initials="">
    <w:p>
      <w:r>
        <w:rPr>
          <w:rFonts w:ascii="Calibri" w:hAnsi="Calibri" w:eastAsia="맑은 고딕"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ko-KR" w:bidi="ar-SA"/>
        </w:rPr>
        <w:t>Not sure what this sentence means.</w:t>
      </w:r>
    </w:p>
  </w:comment>
  <w:comment w:id="10" w:author="Unknown Author" w:date="2022-01-21T18:32:37Z" w:initials="">
    <w:p>
      <w:r>
        <w:rPr>
          <w:rFonts w:ascii="Calibri" w:hAnsi="Calibri" w:eastAsia="맑은 고딕"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US" w:eastAsia="ko-KR" w:bidi="ar-SA"/>
        </w:rPr>
        <w:t>Run-on sentence.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revisionView w:insDel="0" w:formatting="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en-US" w:eastAsia="ko-K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en-US" w:eastAsia="ko-KR" w:bidi="ar-SA"/>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99"/>
    <w:semiHidden/>
    <w:qFormat/>
    <w:rsid w:val="00d03f21"/>
    <w:rPr/>
  </w:style>
  <w:style w:type="character" w:styleId="Bullets">
    <w:name w:val="Bullets"/>
    <w:qFormat/>
    <w:rPr>
      <w:rFonts w:ascii="OpenSymbol" w:hAnsi="OpenSymbol" w:eastAsia="OpenSymbol" w:cs="OpenSymbol"/>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Date">
    <w:name w:val="Date"/>
    <w:basedOn w:val="Normal"/>
    <w:next w:val="Normal"/>
    <w:link w:val="DateChar"/>
    <w:uiPriority w:val="99"/>
    <w:semiHidden/>
    <w:unhideWhenUsed/>
    <w:qFormat/>
    <w:rsid w:val="00d03f2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Application>LibreOffice/7.2.4.1$Linux_X86_64 LibreOffice_project/20$Build-1</Application>
  <AppVersion>15.0000</AppVersion>
  <Pages>4</Pages>
  <Words>832</Words>
  <Characters>4725</Characters>
  <CharactersWithSpaces>5557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2022-01-17T18:49:00Z</dcterms:created>
  <dc:creator>재원 허</dc:creator>
  <dc:description/>
  <dc:language>en-US</dc:language>
  <cp:lastModifiedBy/>
  <dcterms:modified xsi:type="dcterms:W3CDTF">2022-01-21T18:44:36Z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