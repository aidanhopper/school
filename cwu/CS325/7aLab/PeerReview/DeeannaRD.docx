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cs="Tahoma" w:ascii="Tahoma" w:hAnsi="Tahoma"/>
          <w:b/>
          <w:bCs/>
          <w:sz w:val="28"/>
          <w:szCs w:val="28"/>
        </w:rPr>
        <w:t>Deeanna Champaco</w:t>
      </w:r>
    </w:p>
    <w:p>
      <w:pPr>
        <w:pStyle w:val="Normal"/>
        <w:spacing w:lineRule="auto" w:line="240"/>
        <w:jc w:val="center"/>
        <w:rPr/>
      </w:pPr>
      <w:r>
        <w:rPr>
          <w:rFonts w:cs="Tahoma" w:ascii="Tahoma" w:hAnsi="Tahoma"/>
          <w:sz w:val="24"/>
          <w:szCs w:val="24"/>
        </w:rPr>
        <w:t>1100 N Alder St</w:t>
      </w:r>
    </w:p>
    <w:p>
      <w:pPr>
        <w:pStyle w:val="Normal"/>
        <w:spacing w:lineRule="auto" w:line="240"/>
        <w:jc w:val="center"/>
        <w:rPr/>
      </w:pPr>
      <w:r>
        <w:rPr>
          <w:rFonts w:cs="Tahoma" w:ascii="Tahoma" w:hAnsi="Tahoma"/>
          <w:sz w:val="24"/>
          <w:szCs w:val="24"/>
        </w:rPr>
        <w:t>Ellensburg, WA 98926</w:t>
      </w:r>
    </w:p>
    <w:p>
      <w:pPr>
        <w:pStyle w:val="Normal"/>
        <w:pBdr>
          <w:bottom w:val="single" w:sz="12" w:space="1" w:color="000000"/>
        </w:pBdr>
        <w:tabs>
          <w:tab w:val="clear" w:pos="720"/>
          <w:tab w:val="right" w:pos="10080" w:leader="none"/>
        </w:tabs>
        <w:spacing w:lineRule="auto" w:line="240" w:before="0" w:after="0"/>
        <w:rPr/>
      </w:pPr>
      <w:r>
        <w:rPr>
          <w:rFonts w:cs="Tahoma" w:ascii="Tahoma" w:hAnsi="Tahoma"/>
          <w:sz w:val="24"/>
          <w:szCs w:val="24"/>
        </w:rPr>
        <w:t>Phone: 360-981-0829</w:t>
        <w:tab/>
        <w:t xml:space="preserve">  Email: ChampacoD@cwu.edu</w:t>
      </w:r>
    </w:p>
    <w:p>
      <w:pPr>
        <w:pStyle w:val="Normal"/>
        <w:spacing w:lineRule="auto" w:line="240"/>
        <w:rPr>
          <w:rFonts w:ascii="Tahoma" w:hAnsi="Tahoma" w:cs="Tahoma"/>
          <w:b/>
          <w:b/>
          <w:bCs/>
          <w:sz w:val="24"/>
          <w:szCs w:val="24"/>
        </w:rPr>
      </w:pPr>
      <w:r>
        <w:rPr>
          <w:rFonts w:cs="Tahoma" w:ascii="Tahoma" w:hAnsi="Tahoma"/>
          <w:b/>
          <w:bCs/>
          <w:sz w:val="24"/>
          <w:szCs w:val="24"/>
        </w:rPr>
      </w:r>
    </w:p>
    <w:p>
      <w:pPr>
        <w:pStyle w:val="Normal"/>
        <w:spacing w:lineRule="auto" w:line="240" w:before="0" w:after="0"/>
        <w:rPr/>
      </w:pPr>
      <w:commentRangeStart w:id="0"/>
      <w:r>
        <w:rPr>
          <w:rFonts w:cs="Times New Roman" w:ascii="Times New Roman" w:hAnsi="Times New Roman"/>
          <w:sz w:val="24"/>
          <w:szCs w:val="24"/>
        </w:rPr>
        <w:t>2/2/2022</w:t>
      </w:r>
    </w:p>
    <w:p>
      <w:pPr>
        <w:pStyle w:val="Normal"/>
        <w:spacing w:lineRule="auto" w:line="240" w:before="0" w:after="0"/>
        <w:rPr/>
      </w:pPr>
      <w:r>
        <w:rPr>
          <w:rFonts w:cs="Times New Roman" w:ascii="Times New Roman" w:hAnsi="Times New Roman"/>
          <w:sz w:val="24"/>
          <w:szCs w:val="24"/>
        </w:rPr>
        <w:t xml:space="preserve">Trisha Beard </w:t>
      </w:r>
    </w:p>
    <w:p>
      <w:pPr>
        <w:pStyle w:val="Normal"/>
        <w:spacing w:lineRule="auto" w:line="240" w:before="0" w:after="0"/>
        <w:rPr/>
      </w:pPr>
      <w:r>
        <w:rPr>
          <w:rFonts w:cs="Times New Roman" w:ascii="Times New Roman" w:hAnsi="Times New Roman"/>
          <w:sz w:val="24"/>
          <w:szCs w:val="24"/>
        </w:rPr>
        <w:t xml:space="preserve">2111 7th Ave, </w:t>
      </w:r>
    </w:p>
    <w:p>
      <w:pPr>
        <w:pStyle w:val="Normal"/>
        <w:spacing w:lineRule="auto" w:line="240" w:before="0" w:after="0"/>
        <w:rPr/>
      </w:pPr>
      <w:r>
        <w:rPr>
          <w:rFonts w:cs="Times New Roman" w:ascii="Times New Roman" w:hAnsi="Times New Roman"/>
          <w:sz w:val="24"/>
          <w:szCs w:val="24"/>
        </w:rPr>
        <w:t>Seattle, WA 98121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Dear Trisha Beard:</w:t>
      </w:r>
    </w:p>
    <w:p>
      <w:pPr>
        <w:pStyle w:val="Normal"/>
        <w:spacing w:lineRule="auto" w:line="240" w:before="0" w:after="0"/>
        <w:rPr>
          <w:rFonts w:ascii="Times New Roman" w:hAnsi="Times New Roman" w:cs="Times New Roman"/>
          <w:sz w:val="24"/>
          <w:szCs w:val="24"/>
        </w:rPr>
      </w:pPr>
      <w:ins w:id="0" w:author="Unknown Author" w:date="2022-02-04T16:38:50Z">
        <w:commentRangeEnd w:id="0"/>
        <w:r>
          <w:commentReference w:id="0"/>
        </w:r>
        <w:r>
          <w:rPr>
            <w:rFonts w:cs="Times New Roman" w:ascii="Times New Roman" w:hAnsi="Times New Roman"/>
            <w:sz w:val="24"/>
            <w:szCs w:val="24"/>
          </w:rPr>
        </w:r>
      </w:ins>
    </w:p>
    <w:p>
      <w:pPr>
        <w:pStyle w:val="Normal"/>
        <w:spacing w:lineRule="auto" w:line="240"/>
        <w:rPr/>
      </w:pPr>
      <w:r>
        <w:rPr>
          <w:rFonts w:cs="Times New Roman" w:ascii="Times New Roman" w:hAnsi="Times New Roman"/>
          <w:sz w:val="24"/>
          <w:szCs w:val="24"/>
        </w:rPr>
        <w:t>I am writing to you regarding potential Software Engineering openings at Amazon. I am interested in the Student Summer 2022 Internship.</w:t>
      </w:r>
    </w:p>
    <w:p>
      <w:pPr>
        <w:pStyle w:val="Normal"/>
        <w:spacing w:lineRule="auto" w:line="240"/>
        <w:rPr/>
      </w:pPr>
      <w:del w:id="1" w:author="Unknown Author" w:date="2022-02-04T16:41:10Z">
        <w:commentRangeStart w:id="1"/>
        <w:r>
          <w:rPr>
            <w:rFonts w:cs="Times New Roman" w:ascii="Times New Roman" w:hAnsi="Times New Roman"/>
            <w:sz w:val="24"/>
            <w:szCs w:val="24"/>
          </w:rPr>
          <w:delText xml:space="preserve">I am </w:delText>
        </w:r>
      </w:del>
      <w:ins w:id="2" w:author="Unknown Author" w:date="2022-02-04T16:41:10Z">
        <w:r>
          <w:rPr>
            <w:rFonts w:cs="Times New Roman" w:ascii="Times New Roman" w:hAnsi="Times New Roman"/>
            <w:sz w:val="24"/>
            <w:szCs w:val="24"/>
          </w:rPr>
          <w:t>C</w:t>
        </w:r>
      </w:ins>
      <w:del w:id="3" w:author="Unknown Author" w:date="2022-02-04T16:41:10Z">
        <w:r>
          <w:rPr>
            <w:rFonts w:cs="Times New Roman" w:ascii="Times New Roman" w:hAnsi="Times New Roman"/>
            <w:sz w:val="24"/>
            <w:szCs w:val="24"/>
          </w:rPr>
          <w:delText>c</w:delText>
        </w:r>
      </w:del>
      <w:r>
        <w:rPr>
          <w:rFonts w:cs="Times New Roman" w:ascii="Times New Roman" w:hAnsi="Times New Roman"/>
          <w:sz w:val="24"/>
          <w:szCs w:val="24"/>
        </w:rPr>
        <w:t>urrently</w:t>
      </w:r>
      <w:ins w:id="4" w:author="Unknown Author" w:date="2022-02-04T16:41:55Z">
        <w:r>
          <w:rPr>
            <w:rFonts w:cs="Times New Roman" w:ascii="Times New Roman" w:hAnsi="Times New Roman"/>
            <w:sz w:val="24"/>
            <w:szCs w:val="24"/>
          </w:rPr>
          <w:t>,</w:t>
        </w:r>
      </w:ins>
      <w:r>
        <w:rPr>
          <w:rFonts w:cs="Times New Roman" w:ascii="Times New Roman" w:hAnsi="Times New Roman"/>
          <w:sz w:val="24"/>
          <w:szCs w:val="24"/>
        </w:rPr>
        <w:t xml:space="preserve"> </w:t>
      </w:r>
      <w:ins w:id="5" w:author="Unknown Author" w:date="2022-02-04T16:41:06Z">
        <w:r>
          <w:rPr>
            <w:rFonts w:cs="Times New Roman" w:ascii="Times New Roman" w:hAnsi="Times New Roman"/>
            <w:sz w:val="24"/>
            <w:szCs w:val="24"/>
          </w:rPr>
          <w:t xml:space="preserve">I am </w:t>
        </w:r>
      </w:ins>
      <w:r>
        <w:rPr>
          <w:rFonts w:cs="Times New Roman" w:ascii="Times New Roman" w:hAnsi="Times New Roman"/>
          <w:sz w:val="24"/>
          <w:szCs w:val="24"/>
        </w:rPr>
        <w:t>a student at Central Washington University</w:t>
      </w:r>
      <w:del w:id="6" w:author="Unknown Author" w:date="2022-02-04T16:41:19Z">
        <w:r>
          <w:rPr>
            <w:rFonts w:cs="Times New Roman" w:ascii="Times New Roman" w:hAnsi="Times New Roman"/>
            <w:sz w:val="24"/>
            <w:szCs w:val="24"/>
          </w:rPr>
          <w:delText>, and I am</w:delText>
        </w:r>
      </w:del>
      <w:ins w:id="7" w:author="Unknown Author" w:date="2022-02-04T16:41:42Z">
        <w:r>
          <w:rPr>
            <w:rFonts w:cs="Times New Roman" w:ascii="Times New Roman" w:hAnsi="Times New Roman"/>
            <w:sz w:val="24"/>
            <w:szCs w:val="24"/>
          </w:rPr>
        </w:r>
      </w:ins>
      <w:commentRangeEnd w:id="1"/>
      <w:r>
        <w:commentReference w:id="1"/>
      </w:r>
      <w:r>
        <w:rPr>
          <w:rFonts w:cs="Times New Roman" w:ascii="Times New Roman" w:hAnsi="Times New Roman"/>
          <w:sz w:val="24"/>
          <w:szCs w:val="24"/>
        </w:rPr>
        <w:t xml:space="preserve"> working on getting a bachelor’s degree in Computer Science. As of now, I have experience in </w:t>
      </w:r>
      <w:commentRangeStart w:id="2"/>
      <w:r>
        <w:rPr>
          <w:rFonts w:cs="Times New Roman" w:ascii="Times New Roman" w:hAnsi="Times New Roman"/>
          <w:sz w:val="24"/>
          <w:szCs w:val="24"/>
        </w:rPr>
        <w:t>Python and Java programming</w:t>
      </w:r>
      <w:ins w:id="8" w:author="Unknown Author" w:date="2022-02-04T16:42:15Z">
        <w:r>
          <w:rPr>
            <w:rFonts w:cs="Times New Roman" w:ascii="Times New Roman" w:hAnsi="Times New Roman"/>
            <w:sz w:val="24"/>
            <w:szCs w:val="24"/>
          </w:rPr>
        </w:r>
      </w:ins>
      <w:commentRangeEnd w:id="2"/>
      <w:r>
        <w:commentReference w:id="2"/>
      </w:r>
      <w:r>
        <w:rPr>
          <w:rFonts w:cs="Times New Roman" w:ascii="Times New Roman" w:hAnsi="Times New Roman"/>
          <w:sz w:val="24"/>
          <w:szCs w:val="24"/>
        </w:rPr>
        <w:t xml:space="preserve">. While I do not have much experience with coding, I am a hard worker, and I am willing to learn new techniques that will best help </w:t>
      </w:r>
      <w:del w:id="9" w:author="Unknown Author" w:date="2022-02-04T16:45:08Z">
        <w:r>
          <w:rPr>
            <w:rFonts w:cs="Times New Roman" w:ascii="Times New Roman" w:hAnsi="Times New Roman"/>
            <w:sz w:val="24"/>
            <w:szCs w:val="24"/>
          </w:rPr>
          <w:delText>the company</w:delText>
        </w:r>
      </w:del>
      <w:ins w:id="10" w:author="Unknown Author" w:date="2022-02-04T16:45:08Z">
        <w:commentRangeStart w:id="3"/>
        <w:r>
          <w:rPr>
            <w:rFonts w:cs="Times New Roman" w:ascii="Times New Roman" w:hAnsi="Times New Roman"/>
            <w:sz w:val="24"/>
            <w:szCs w:val="24"/>
          </w:rPr>
          <w:t>Amazon</w:t>
        </w:r>
      </w:ins>
      <w:ins w:id="11" w:author="Unknown Author" w:date="2022-02-04T16:45:08Z">
        <w:r>
          <w:rPr>
            <w:rFonts w:cs="Times New Roman" w:ascii="Times New Roman" w:hAnsi="Times New Roman"/>
            <w:sz w:val="24"/>
            <w:szCs w:val="24"/>
          </w:rPr>
        </w:r>
      </w:ins>
      <w:commentRangeEnd w:id="3"/>
      <w:r>
        <w:commentReference w:id="3"/>
      </w:r>
      <w:r>
        <w:rPr>
          <w:rFonts w:cs="Times New Roman" w:ascii="Times New Roman" w:hAnsi="Times New Roman"/>
          <w:sz w:val="24"/>
          <w:szCs w:val="24"/>
        </w:rPr>
        <w:t xml:space="preserve">.  </w:t>
      </w:r>
    </w:p>
    <w:p>
      <w:pPr>
        <w:pStyle w:val="Normal"/>
        <w:spacing w:lineRule="auto" w:line="240"/>
        <w:rPr/>
      </w:pPr>
      <w:r>
        <w:rPr>
          <w:rFonts w:cs="Times New Roman" w:ascii="Times New Roman" w:hAnsi="Times New Roman"/>
          <w:sz w:val="24"/>
          <w:szCs w:val="24"/>
        </w:rPr>
        <w:t xml:space="preserve">I am working as a student office assistant with the University of Washington Health Sciences Department. My daily tasks are managing and responding to emails, answering questions and concerns via phone calls, filing paperwork, and other office tasks such as completing projects for professors. Prior to this, I worked as a cashier at Dollar Tree. My duties were cash handling and monitoring a till, interacting with customers, and stocking shelves. </w:t>
      </w:r>
    </w:p>
    <w:p>
      <w:pPr>
        <w:pStyle w:val="Normal"/>
        <w:spacing w:lineRule="auto" w:line="240"/>
        <w:rPr/>
      </w:pPr>
      <w:r>
        <w:rPr>
          <w:rFonts w:cs="Times New Roman" w:ascii="Times New Roman" w:hAnsi="Times New Roman"/>
          <w:sz w:val="24"/>
          <w:szCs w:val="24"/>
        </w:rPr>
        <w:t xml:space="preserve">I feel that I would make a great </w:t>
      </w:r>
      <w:r>
        <w:rPr>
          <w:rFonts w:cs="Times New Roman" w:ascii="Times New Roman" w:hAnsi="Times New Roman"/>
          <w:strike w:val="false"/>
          <w:dstrike w:val="false"/>
          <w:sz w:val="24"/>
          <w:szCs w:val="24"/>
          <w:rPrChange w:id="0" w:author="Unknown Author" w:date="2022-02-04T16:46:00Z"/>
        </w:rPr>
        <w:t>asset</w:t>
      </w:r>
      <w:r>
        <w:rPr>
          <w:rFonts w:cs="Times New Roman" w:ascii="Times New Roman" w:hAnsi="Times New Roman"/>
          <w:sz w:val="24"/>
          <w:szCs w:val="24"/>
        </w:rPr>
        <w:t xml:space="preserve"> to your team because of my willingness to learn. Thank you for your time, and feel free to contact me at 360-981-0829 or at ChampacoD@cwu.edu if you have any inquiries about my qualifications. Please find enclosed my resume.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pPr>
      <w:r>
        <w:rPr>
          <w:rFonts w:cs="Times New Roman" w:ascii="Times New Roman" w:hAnsi="Times New Roman"/>
          <w:sz w:val="24"/>
          <w:szCs w:val="24"/>
        </w:rPr>
        <w:t>Sincerely,</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160"/>
        <w:rPr/>
      </w:pPr>
      <w:r>
        <w:rPr>
          <w:rFonts w:cs="Times New Roman" w:ascii="Times New Roman" w:hAnsi="Times New Roman"/>
          <w:sz w:val="24"/>
          <w:szCs w:val="24"/>
        </w:rPr>
        <w:t>Deeanna Champaco</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240" w:after="160"/>
        <w:rPr/>
      </w:pPr>
      <w:r>
        <w:rPr>
          <w:rFonts w:cs="Times New Roman" w:ascii="Times New Roman" w:hAnsi="Times New Roman"/>
          <w:sz w:val="24"/>
          <w:szCs w:val="24"/>
        </w:rPr>
        <w:t>Enclosures: Resume</w:t>
      </w:r>
    </w:p>
    <w:p>
      <w:pPr>
        <w:pStyle w:val="Normal"/>
        <w:spacing w:lineRule="auto" w:line="240" w:before="24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2-04T16:38:5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Balanced white space here</w:t>
      </w:r>
    </w:p>
    <w:p>
      <w:r>
        <w:rPr>
          <w:rFonts w:ascii="Liberation Serif" w:hAnsi="Liberation Serif" w:eastAsia="DejaVu Sans" w:cs="DejaVu Sans"/>
          <w:sz w:val="24"/>
          <w:szCs w:val="24"/>
          <w:lang w:val="en-US" w:eastAsia="en-US" w:bidi="en-US"/>
        </w:rPr>
      </w:r>
    </w:p>
  </w:comment>
  <w:comment w:id="1" w:author="Unknown Author" w:date="2022-02-04T16:41:4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Restructured to sound better</w:t>
      </w:r>
    </w:p>
  </w:comment>
  <w:comment w:id="2" w:author="Unknown Author" w:date="2022-02-04T16:42:15Z" w:initials="">
    <w:p>
      <w:r>
        <w:rPr>
          <w:rFonts w:asciiTheme="minorHAnsi" w:cstheme="minorBidi" w:eastAsiaTheme="minorHAnsi" w:hAnsiTheme="minorHAnsi" w:c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t>Any past projects to talk about?</w:t>
      </w:r>
    </w:p>
  </w:comment>
  <w:comment w:id="3" w:author="Unknown Author" w:date="2022-02-04T16:45:2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Thought it would be better to directly reference the employer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854df"/>
    <w:rPr>
      <w:color w:val="0563C1" w:themeColor="hyperlink"/>
      <w:u w:val="single"/>
    </w:rPr>
  </w:style>
  <w:style w:type="character" w:styleId="UnresolvedMention">
    <w:name w:val="Unresolved Mention"/>
    <w:basedOn w:val="DefaultParagraphFont"/>
    <w:uiPriority w:val="99"/>
    <w:semiHidden/>
    <w:unhideWhenUsed/>
    <w:qFormat/>
    <w:rsid w:val="002854df"/>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1320</TotalTime>
  <Application>LibreOffice/7.2.5.2.0$Linux_X86_64 LibreOffice_project/20$Build-2</Application>
  <AppVersion>15.0000</AppVersion>
  <Pages>1</Pages>
  <Words>224</Words>
  <Characters>1162</Characters>
  <CharactersWithSpaces>1377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2022-02-01T17:00:00Z</dcterms:created>
  <dc:creator>Deeanna Champaco</dc:creator>
  <dc:description/>
  <dc:language>en-US</dc:language>
  <cp:lastModifiedBy/>
  <dcterms:modified xsi:type="dcterms:W3CDTF">2022-02-04T16:54:50Z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