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(t)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ORIGINAL: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ssociation </w:t>
      </w:r>
      <w:del w:id="0" w:author="Unknown Author" w:date="2022-01-17T17:02:28Z">
        <w:r>
          <w:rPr>
            <w:b w:val="false"/>
            <w:bCs w:val="false"/>
          </w:rPr>
          <w:delText>rules are</w:delText>
        </w:r>
      </w:del>
      <w:r>
        <w:rPr>
          <w:b w:val="false"/>
          <w:bCs w:val="false"/>
        </w:rPr>
        <w:t xml:space="preserve"> rules </w:t>
      </w:r>
      <w:del w:id="1" w:author="Unknown Author" w:date="2022-01-17T17:02:26Z">
        <w:r>
          <w:rPr>
            <w:b w:val="false"/>
            <w:bCs w:val="false"/>
          </w:rPr>
          <w:delText>that</w:delText>
        </w:r>
      </w:del>
      <w:r>
        <w:rPr>
          <w:b w:val="false"/>
          <w:bCs w:val="false"/>
        </w:rPr>
        <w:t xml:space="preserve"> identify </w:t>
      </w:r>
      <w:del w:id="2" w:author="Unknown Author" w:date="2022-01-17T17:02:37Z">
        <w:r>
          <w:rPr>
            <w:b w:val="false"/>
            <w:bCs w:val="false"/>
          </w:rPr>
          <w:delText>a</w:delText>
        </w:r>
      </w:del>
      <w:r>
        <w:rPr>
          <w:b w:val="false"/>
          <w:bCs w:val="false"/>
        </w:rPr>
        <w:t xml:space="preserve">associations between items in transactions.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REVISION: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Association rules identify associations between items in transactions.</w:t>
      </w:r>
    </w:p>
    <w:p>
      <w:pPr>
        <w:pStyle w:val="Normal"/>
        <w:bidi w:val="0"/>
        <w:jc w:val="left"/>
        <w:rPr>
          <w:b w:val="false"/>
          <w:b w:val="false"/>
          <w:bCs w:val="false"/>
          <w:ins w:id="3" w:author="Unknown Author" w:date="2022-01-17T17:03:01Z"/>
        </w:rPr>
      </w:pPr>
      <w:r>
        <w:rPr>
          <w:b/>
          <w:bCs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(u)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ORIGINAL: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A number of software packages </w:t>
      </w:r>
      <w:del w:id="4" w:author="Unknown Author" w:date="2022-01-17T17:11:20Z">
        <w:r>
          <w:rPr>
            <w:rFonts w:ascii="Times New roman" w:hAnsi="Times New roman"/>
            <w:b w:val="false"/>
            <w:bCs w:val="false"/>
          </w:rPr>
          <w:delText xml:space="preserve">exist, which are </w:delText>
        </w:r>
      </w:del>
      <w:r>
        <w:rPr>
          <w:rFonts w:ascii="Times New roman" w:hAnsi="Times New roman"/>
          <w:b w:val="false"/>
          <w:bCs w:val="false"/>
        </w:rPr>
        <w:t xml:space="preserve">capable of designing relational models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del w:id="5" w:author="Unknown Author" w:date="2022-01-17T17:11:33Z">
        <w:r>
          <w:rPr>
            <w:rFonts w:ascii="Times New roman" w:hAnsi="Times New roman"/>
            <w:b w:val="false"/>
            <w:bCs w:val="false"/>
          </w:rPr>
          <w:delText>onli</w:delText>
        </w:r>
      </w:del>
      <w:del w:id="6" w:author="Unknown Author" w:date="2022-01-17T17:11:33Z">
        <w:r>
          <w:rPr>
            <w:rFonts w:ascii="Times New roman" w:hAnsi="Times New roman"/>
            <w:b w:val="false"/>
            <w:bCs w:val="false"/>
          </w:rPr>
          <w:delText>ne</w:delText>
        </w:r>
      </w:del>
      <w:ins w:id="7" w:author="Unknown Author" w:date="2022-01-17T17:11:36Z">
        <w:r>
          <w:rPr>
            <w:rFonts w:ascii="Times New roman" w:hAnsi="Times New roman"/>
            <w:b w:val="false"/>
            <w:bCs w:val="false"/>
          </w:rPr>
          <w:t xml:space="preserve"> exist online.</w:t>
        </w:r>
      </w:ins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REVISION: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A number of software packages capable of designing relational models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exist online.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(v)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ORIGINAL: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Most of today’s complex systems are based on</w:t>
      </w:r>
      <w:del w:id="8" w:author="Unknown Author" w:date="2022-01-17T17:18:58Z">
        <w:r>
          <w:rPr>
            <w:rFonts w:ascii="Times new roman" w:hAnsi="Times new roman"/>
            <w:b w:val="false"/>
            <w:bCs w:val="false"/>
          </w:rPr>
          <w:delText xml:space="preserve"> a</w:delText>
        </w:r>
      </w:del>
      <w:r>
        <w:rPr>
          <w:rFonts w:ascii="Times new roman" w:hAnsi="Times new roman"/>
          <w:b w:val="false"/>
          <w:bCs w:val="false"/>
        </w:rPr>
        <w:t xml:space="preserve"> hardware architecture that makes a physical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separation </w:t>
      </w:r>
      <w:del w:id="9" w:author="Unknown Author" w:date="2022-01-17T17:20:46Z">
        <w:r>
          <w:rPr>
            <w:rFonts w:ascii="Times new roman" w:hAnsi="Times new roman"/>
            <w:b w:val="false"/>
            <w:bCs w:val="false"/>
          </w:rPr>
          <w:delText>of</w:delText>
        </w:r>
      </w:del>
      <w:ins w:id="10" w:author="Unknown Author" w:date="2022-01-17T17:20:46Z">
        <w:r>
          <w:rPr>
            <w:rFonts w:ascii="Times new roman" w:hAnsi="Times new roman"/>
            <w:b w:val="false"/>
            <w:bCs w:val="false"/>
          </w:rPr>
          <w:t>between</w:t>
        </w:r>
      </w:ins>
      <w:r>
        <w:rPr>
          <w:rFonts w:ascii="Times new roman" w:hAnsi="Times new roman"/>
          <w:b w:val="false"/>
          <w:bCs w:val="false"/>
        </w:rPr>
        <w:t xml:space="preserve"> memory</w:t>
      </w:r>
      <w:ins w:id="11" w:author="Unknown Author" w:date="2022-01-17T17:13:46Z">
        <w:r>
          <w:rPr>
            <w:rFonts w:ascii="Times new roman" w:hAnsi="Times new roman"/>
            <w:b w:val="false"/>
            <w:bCs w:val="false"/>
          </w:rPr>
          <w:t>,</w:t>
        </w:r>
      </w:ins>
      <w:del w:id="12" w:author="Unknown Author" w:date="2022-01-17T17:13:51Z">
        <w:r>
          <w:rPr>
            <w:rFonts w:ascii="Times new roman" w:hAnsi="Times new roman"/>
            <w:b w:val="false"/>
            <w:bCs w:val="false"/>
          </w:rPr>
          <w:delText xml:space="preserve"> and</w:delText>
        </w:r>
      </w:del>
      <w:r>
        <w:rPr>
          <w:rFonts w:ascii="Times new roman" w:hAnsi="Times new roman"/>
          <w:b w:val="false"/>
          <w:bCs w:val="false"/>
        </w:rPr>
        <w:t xml:space="preserve"> processing and</w:t>
      </w:r>
      <w:del w:id="13" w:author="Unknown Author" w:date="2022-01-17T17:14:02Z">
        <w:r>
          <w:rPr>
            <w:rFonts w:ascii="Times new roman" w:hAnsi="Times new roman"/>
            <w:b w:val="false"/>
            <w:bCs w:val="false"/>
          </w:rPr>
          <w:delText xml:space="preserve"> a</w:delText>
        </w:r>
      </w:del>
      <w:r>
        <w:rPr>
          <w:rFonts w:ascii="Times new roman" w:hAnsi="Times new roman"/>
          <w:b w:val="false"/>
          <w:bCs w:val="false"/>
        </w:rPr>
        <w:t xml:space="preserve"> software architecture</w:t>
      </w:r>
      <w:ins w:id="14" w:author="Unknown Author" w:date="2022-01-17T17:17:50Z">
        <w:r>
          <w:rPr>
            <w:rFonts w:ascii="Times new roman" w:hAnsi="Times new roman"/>
            <w:b w:val="false"/>
            <w:bCs w:val="false"/>
          </w:rPr>
          <w:t>.</w:t>
        </w:r>
      </w:ins>
      <w:r>
        <w:rPr>
          <w:rFonts w:ascii="Times new roman" w:hAnsi="Times new roman"/>
          <w:b w:val="false"/>
          <w:bCs w:val="false"/>
        </w:rPr>
        <w:t xml:space="preserve"> </w:t>
      </w:r>
      <w:del w:id="15" w:author="Unknown Author" w:date="2022-01-17T17:17:53Z">
        <w:r>
          <w:rPr>
            <w:rFonts w:ascii="Times new roman" w:hAnsi="Times new roman"/>
            <w:b w:val="false"/>
            <w:bCs w:val="false"/>
          </w:rPr>
          <w:delText>that</w:delText>
        </w:r>
      </w:del>
      <w:ins w:id="16" w:author="Unknown Author" w:date="2022-01-17T17:17:53Z">
        <w:r>
          <w:rPr>
            <w:rFonts w:ascii="Times new roman" w:hAnsi="Times new roman"/>
            <w:b w:val="false"/>
            <w:bCs w:val="false"/>
          </w:rPr>
          <w:t>This</w:t>
        </w:r>
      </w:ins>
      <w:r>
        <w:rPr>
          <w:rFonts w:ascii="Times new roman" w:hAnsi="Times new roman"/>
          <w:b w:val="false"/>
          <w:bCs w:val="false"/>
        </w:rPr>
        <w:t xml:space="preserve"> divides functionality into a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hierarchy.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REVISION: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Most of today’s complex systems are based on hardware architecture that makes a physical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separation </w:t>
      </w:r>
      <w:r>
        <w:rPr>
          <w:rFonts w:ascii="Times new roman" w:hAnsi="Times new roman"/>
          <w:b w:val="false"/>
          <w:bCs w:val="false"/>
        </w:rPr>
        <w:t>between</w:t>
      </w:r>
      <w:r>
        <w:rPr>
          <w:rFonts w:ascii="Times new roman" w:hAnsi="Times new roman"/>
          <w:b w:val="false"/>
          <w:bCs w:val="false"/>
        </w:rPr>
        <w:t xml:space="preserve"> memory, processing and software architecture. This divides functionality into a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hierarchy.</w:t>
      </w:r>
    </w:p>
    <w:sectPr>
      <w:headerReference w:type="default" r:id="rId2"/>
      <w:type w:val="nextPage"/>
      <w:pgSz w:w="12240" w:h="15840"/>
      <w:pgMar w:left="1163" w:right="1163" w:gutter="0" w:header="1163" w:top="2279" w:footer="0" w:bottom="116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rFonts w:ascii="Times new roman" w:hAnsi="Times new roman"/>
      </w:rPr>
    </w:pPr>
    <w:r>
      <w:rPr>
        <w:rFonts w:ascii="Times new roman" w:hAnsi="Times new roman"/>
      </w:rPr>
      <w:t>Aidan Hopper</w:t>
    </w:r>
  </w:p>
  <w:p>
    <w:pPr>
      <w:pStyle w:val="Header"/>
      <w:bidi w:val="0"/>
      <w:jc w:val="left"/>
      <w:rPr>
        <w:rFonts w:ascii="Times new roman" w:hAnsi="Times new roman"/>
      </w:rPr>
    </w:pPr>
    <w:r>
      <w:rPr>
        <w:rFonts w:ascii="Times new roman" w:hAnsi="Times new roman"/>
      </w:rPr>
      <w:t>Zobel</w:t>
    </w:r>
  </w:p>
  <w:p>
    <w:pPr>
      <w:pStyle w:val="Header"/>
      <w:bidi w:val="0"/>
      <w:jc w:val="left"/>
      <w:rPr>
        <w:rFonts w:ascii="Times new roman" w:hAnsi="Times new roman"/>
      </w:rPr>
    </w:pPr>
    <w:r>
      <w:rPr>
        <w:rFonts w:ascii="Times new roman" w:hAnsi="Times new roman"/>
      </w:rPr>
      <w:t>01/17/2022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LibreOffice/7.2.4.1$Linux_X86_64 LibreOffice_project/20$Build-1</Application>
  <AppVersion>15.0000</AppVersion>
  <Pages>1</Pages>
  <Words>107</Words>
  <Characters>701</Characters>
  <CharactersWithSpaces>796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2022-01-17T17:21:28Z</dcterms:modified>
  <cp:revision>1</cp:revision>
  <dc:subject/>
  <dc:title/>
</cp:coreProperties>
</file>